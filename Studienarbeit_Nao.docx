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B8" w:rsidRPr="00A16598" w:rsidRDefault="00482AB8" w:rsidP="00A16598">
      <w:pPr>
        <w:tabs>
          <w:tab w:val="left" w:pos="1134"/>
          <w:tab w:val="left" w:pos="2268"/>
        </w:tabs>
        <w:spacing w:line="280" w:lineRule="atLeast"/>
        <w:jc w:val="left"/>
        <w:rPr>
          <w:sz w:val="22"/>
          <w:szCs w:val="20"/>
          <w:lang w:eastAsia="de-DE"/>
        </w:rPr>
      </w:pPr>
    </w:p>
    <w:p w:rsidR="00F004CE" w:rsidRDefault="00F004CE" w:rsidP="00F004CE">
      <w:pPr>
        <w:tabs>
          <w:tab w:val="left" w:pos="1134"/>
          <w:tab w:val="left" w:pos="2268"/>
        </w:tabs>
        <w:spacing w:line="280" w:lineRule="atLeast"/>
        <w:jc w:val="center"/>
        <w:rPr>
          <w:b/>
          <w:sz w:val="32"/>
          <w:szCs w:val="32"/>
          <w:lang w:eastAsia="de-DE"/>
        </w:rPr>
      </w:pPr>
    </w:p>
    <w:p w:rsidR="00BC6947" w:rsidRDefault="00BC6947" w:rsidP="00F004CE">
      <w:pPr>
        <w:tabs>
          <w:tab w:val="left" w:pos="1134"/>
          <w:tab w:val="left" w:pos="2268"/>
        </w:tabs>
        <w:spacing w:line="280" w:lineRule="atLeast"/>
        <w:jc w:val="center"/>
        <w:rPr>
          <w:b/>
          <w:sz w:val="32"/>
          <w:szCs w:val="32"/>
          <w:lang w:eastAsia="de-DE"/>
        </w:rPr>
      </w:pP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Koppelung einer Bewegungsentwicklung </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 xml:space="preserve">für </w:t>
      </w:r>
      <w:proofErr w:type="spellStart"/>
      <w:r w:rsidRPr="00F004CE">
        <w:rPr>
          <w:b/>
          <w:sz w:val="32"/>
          <w:szCs w:val="32"/>
          <w:lang w:eastAsia="de-DE"/>
        </w:rPr>
        <w:t>humanoide</w:t>
      </w:r>
      <w:proofErr w:type="spellEnd"/>
      <w:r w:rsidRPr="00F004CE">
        <w:rPr>
          <w:b/>
          <w:sz w:val="32"/>
          <w:szCs w:val="32"/>
          <w:lang w:eastAsia="de-DE"/>
        </w:rPr>
        <w:t xml:space="preserve"> Roboter</w:t>
      </w:r>
    </w:p>
    <w:p w:rsidR="00F004CE" w:rsidRPr="00F004CE"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mit der Bewegungserkennung</w:t>
      </w:r>
    </w:p>
    <w:p w:rsidR="00D353D3" w:rsidRPr="00D353D3" w:rsidRDefault="00F004CE" w:rsidP="00F004CE">
      <w:pPr>
        <w:tabs>
          <w:tab w:val="left" w:pos="1134"/>
          <w:tab w:val="left" w:pos="2268"/>
        </w:tabs>
        <w:spacing w:line="280" w:lineRule="atLeast"/>
        <w:jc w:val="center"/>
        <w:rPr>
          <w:b/>
          <w:sz w:val="32"/>
          <w:szCs w:val="32"/>
          <w:lang w:eastAsia="de-DE"/>
        </w:rPr>
      </w:pPr>
      <w:r w:rsidRPr="00F004CE">
        <w:rPr>
          <w:b/>
          <w:sz w:val="32"/>
          <w:szCs w:val="32"/>
          <w:lang w:eastAsia="de-DE"/>
        </w:rPr>
        <w:t>von Personen durch die Kinect</w:t>
      </w: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A16598" w:rsidP="00A16598">
      <w:pPr>
        <w:tabs>
          <w:tab w:val="left" w:pos="1134"/>
          <w:tab w:val="left" w:pos="2268"/>
        </w:tabs>
        <w:spacing w:line="280" w:lineRule="atLeast"/>
        <w:jc w:val="left"/>
        <w:rPr>
          <w:sz w:val="22"/>
          <w:szCs w:val="20"/>
          <w:lang w:eastAsia="de-DE"/>
        </w:rPr>
      </w:pPr>
    </w:p>
    <w:p w:rsidR="00A16598" w:rsidRPr="00A16598" w:rsidRDefault="00F004CE" w:rsidP="00A16598">
      <w:pPr>
        <w:tabs>
          <w:tab w:val="left" w:pos="1134"/>
          <w:tab w:val="left" w:pos="2268"/>
        </w:tabs>
        <w:spacing w:line="280" w:lineRule="atLeast"/>
        <w:jc w:val="center"/>
        <w:rPr>
          <w:b/>
          <w:szCs w:val="20"/>
          <w:lang w:eastAsia="de-DE"/>
        </w:rPr>
      </w:pPr>
      <w:r>
        <w:rPr>
          <w:b/>
          <w:szCs w:val="20"/>
          <w:lang w:eastAsia="de-DE"/>
        </w:rPr>
        <w:t>Studienarbeit</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für die Prüfung zum</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i/>
          <w:szCs w:val="20"/>
          <w:lang w:eastAsia="de-DE"/>
        </w:rPr>
      </w:pPr>
      <w:r w:rsidRPr="00F815B5">
        <w:rPr>
          <w:szCs w:val="20"/>
          <w:lang w:eastAsia="de-DE"/>
        </w:rPr>
        <w:t xml:space="preserve">Bachelor </w:t>
      </w:r>
      <w:proofErr w:type="spellStart"/>
      <w:r w:rsidRPr="00F815B5">
        <w:rPr>
          <w:szCs w:val="20"/>
          <w:lang w:eastAsia="de-DE"/>
        </w:rPr>
        <w:t>of</w:t>
      </w:r>
      <w:proofErr w:type="spellEnd"/>
      <w:r w:rsidRPr="00F815B5">
        <w:rPr>
          <w:szCs w:val="20"/>
          <w:lang w:eastAsia="de-DE"/>
        </w:rPr>
        <w:t xml:space="preserve"> Engineering</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des Studienganges </w:t>
      </w:r>
      <w:r w:rsidRPr="00F815B5">
        <w:rPr>
          <w:szCs w:val="20"/>
          <w:lang w:eastAsia="de-DE"/>
        </w:rPr>
        <w:t>Informatik</w:t>
      </w:r>
    </w:p>
    <w:p w:rsidR="00BE4C94" w:rsidRPr="00A16598" w:rsidRDefault="00BE4C94" w:rsidP="00A16598">
      <w:pPr>
        <w:tabs>
          <w:tab w:val="left" w:pos="1134"/>
          <w:tab w:val="left" w:pos="2268"/>
        </w:tabs>
        <w:spacing w:line="280" w:lineRule="atLeast"/>
        <w:jc w:val="center"/>
        <w:rPr>
          <w:szCs w:val="20"/>
          <w:lang w:eastAsia="de-DE"/>
        </w:rPr>
      </w:pPr>
      <w:r>
        <w:rPr>
          <w:szCs w:val="20"/>
          <w:lang w:eastAsia="de-DE"/>
        </w:rPr>
        <w:t>Studienrichtung Informationstechnik</w:t>
      </w:r>
    </w:p>
    <w:p w:rsidR="00A16598" w:rsidRPr="00A16598" w:rsidRDefault="00A16598" w:rsidP="00A16598">
      <w:pPr>
        <w:tabs>
          <w:tab w:val="left" w:pos="1134"/>
          <w:tab w:val="left" w:pos="2268"/>
        </w:tabs>
        <w:spacing w:line="280" w:lineRule="atLeast"/>
        <w:jc w:val="center"/>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 xml:space="preserve">an der Dualen Hochschule Baden-Württemberg </w:t>
      </w:r>
      <w:r w:rsidRPr="00F815B5">
        <w:rPr>
          <w:szCs w:val="20"/>
          <w:lang w:eastAsia="de-DE"/>
        </w:rPr>
        <w:t>Karlsruhe</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center"/>
        <w:rPr>
          <w:szCs w:val="20"/>
          <w:lang w:eastAsia="de-DE"/>
        </w:rPr>
      </w:pPr>
      <w:r w:rsidRPr="00A16598">
        <w:rPr>
          <w:szCs w:val="20"/>
          <w:lang w:eastAsia="de-DE"/>
        </w:rPr>
        <w:t>von</w:t>
      </w:r>
    </w:p>
    <w:p w:rsidR="00A16598" w:rsidRPr="00A16598" w:rsidRDefault="00A16598" w:rsidP="00A16598">
      <w:pPr>
        <w:tabs>
          <w:tab w:val="left" w:pos="1134"/>
          <w:tab w:val="left" w:pos="2268"/>
        </w:tabs>
        <w:spacing w:line="280" w:lineRule="atLeast"/>
        <w:jc w:val="center"/>
        <w:rPr>
          <w:szCs w:val="20"/>
          <w:lang w:eastAsia="de-DE"/>
        </w:rPr>
      </w:pPr>
    </w:p>
    <w:p w:rsidR="00F004CE" w:rsidRDefault="00F004CE" w:rsidP="00A16598">
      <w:pPr>
        <w:tabs>
          <w:tab w:val="left" w:pos="1134"/>
          <w:tab w:val="left" w:pos="2268"/>
        </w:tabs>
        <w:spacing w:line="280" w:lineRule="atLeast"/>
        <w:jc w:val="center"/>
        <w:rPr>
          <w:b/>
          <w:szCs w:val="20"/>
          <w:lang w:eastAsia="de-DE"/>
        </w:rPr>
      </w:pPr>
      <w:r>
        <w:rPr>
          <w:b/>
          <w:szCs w:val="20"/>
          <w:lang w:eastAsia="de-DE"/>
        </w:rPr>
        <w:t>Dennis Alles</w:t>
      </w:r>
    </w:p>
    <w:p w:rsidR="00F004CE" w:rsidRDefault="00F004CE" w:rsidP="00A16598">
      <w:pPr>
        <w:tabs>
          <w:tab w:val="left" w:pos="1134"/>
          <w:tab w:val="left" w:pos="2268"/>
        </w:tabs>
        <w:spacing w:line="280" w:lineRule="atLeast"/>
        <w:jc w:val="center"/>
        <w:rPr>
          <w:szCs w:val="20"/>
          <w:lang w:eastAsia="de-DE"/>
        </w:rPr>
      </w:pPr>
    </w:p>
    <w:p w:rsidR="00F004CE" w:rsidRPr="00F004CE" w:rsidRDefault="00F004CE" w:rsidP="00A16598">
      <w:pPr>
        <w:tabs>
          <w:tab w:val="left" w:pos="1134"/>
          <w:tab w:val="left" w:pos="2268"/>
        </w:tabs>
        <w:spacing w:line="280" w:lineRule="atLeast"/>
        <w:jc w:val="center"/>
        <w:rPr>
          <w:szCs w:val="20"/>
          <w:lang w:eastAsia="de-DE"/>
        </w:rPr>
      </w:pPr>
      <w:r>
        <w:rPr>
          <w:szCs w:val="20"/>
          <w:lang w:eastAsia="de-DE"/>
        </w:rPr>
        <w:t>und</w:t>
      </w:r>
    </w:p>
    <w:p w:rsidR="00F004CE" w:rsidRDefault="00F004CE" w:rsidP="00A16598">
      <w:pPr>
        <w:tabs>
          <w:tab w:val="left" w:pos="1134"/>
          <w:tab w:val="left" w:pos="2268"/>
        </w:tabs>
        <w:spacing w:line="280" w:lineRule="atLeast"/>
        <w:jc w:val="center"/>
        <w:rPr>
          <w:b/>
          <w:szCs w:val="20"/>
          <w:lang w:eastAsia="de-DE"/>
        </w:rPr>
      </w:pPr>
    </w:p>
    <w:p w:rsidR="00A16598" w:rsidRPr="00A16598" w:rsidRDefault="00A16598" w:rsidP="00A16598">
      <w:pPr>
        <w:tabs>
          <w:tab w:val="left" w:pos="1134"/>
          <w:tab w:val="left" w:pos="2268"/>
        </w:tabs>
        <w:spacing w:line="280" w:lineRule="atLeast"/>
        <w:jc w:val="center"/>
        <w:rPr>
          <w:b/>
          <w:szCs w:val="20"/>
          <w:lang w:eastAsia="de-DE"/>
        </w:rPr>
      </w:pPr>
      <w:r w:rsidRPr="00F815B5">
        <w:rPr>
          <w:b/>
          <w:szCs w:val="20"/>
          <w:lang w:eastAsia="de-DE"/>
        </w:rPr>
        <w:t xml:space="preserve">Karolin </w:t>
      </w:r>
      <w:proofErr w:type="spellStart"/>
      <w:r w:rsidRPr="00F815B5">
        <w:rPr>
          <w:b/>
          <w:szCs w:val="20"/>
          <w:lang w:eastAsia="de-DE"/>
        </w:rPr>
        <w:t>Edigkaufer</w:t>
      </w:r>
      <w:proofErr w:type="spellEnd"/>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F004CE" w:rsidP="00A16598">
      <w:pPr>
        <w:tabs>
          <w:tab w:val="left" w:pos="1134"/>
          <w:tab w:val="left" w:pos="2268"/>
        </w:tabs>
        <w:spacing w:line="280" w:lineRule="atLeast"/>
        <w:jc w:val="center"/>
        <w:rPr>
          <w:szCs w:val="20"/>
          <w:lang w:eastAsia="de-DE"/>
        </w:rPr>
      </w:pPr>
      <w:r>
        <w:rPr>
          <w:szCs w:val="20"/>
          <w:lang w:eastAsia="de-DE"/>
        </w:rPr>
        <w:t>12.05.2014</w:t>
      </w: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16598" w:rsidRPr="00A16598" w:rsidRDefault="00A16598" w:rsidP="00A16598">
      <w:pPr>
        <w:tabs>
          <w:tab w:val="left" w:pos="1134"/>
          <w:tab w:val="left" w:pos="2268"/>
        </w:tabs>
        <w:spacing w:line="280" w:lineRule="atLeast"/>
        <w:jc w:val="left"/>
        <w:rPr>
          <w:szCs w:val="20"/>
          <w:lang w:eastAsia="de-DE"/>
        </w:rPr>
      </w:pPr>
    </w:p>
    <w:p w:rsidR="00AC2D9C" w:rsidRPr="00F815B5" w:rsidRDefault="00AC2D9C" w:rsidP="00A16598">
      <w:pPr>
        <w:tabs>
          <w:tab w:val="left" w:pos="4820"/>
        </w:tabs>
        <w:ind w:left="268"/>
        <w:jc w:val="left"/>
        <w:rPr>
          <w:szCs w:val="20"/>
          <w:lang w:eastAsia="de-DE"/>
        </w:rPr>
      </w:pPr>
    </w:p>
    <w:p w:rsidR="00F004CE" w:rsidRDefault="00A16598" w:rsidP="00A16598">
      <w:pPr>
        <w:tabs>
          <w:tab w:val="left" w:pos="4820"/>
        </w:tabs>
        <w:ind w:left="268"/>
        <w:jc w:val="left"/>
        <w:rPr>
          <w:szCs w:val="20"/>
          <w:lang w:eastAsia="de-DE"/>
        </w:rPr>
      </w:pPr>
      <w:r w:rsidRPr="00A16598">
        <w:rPr>
          <w:szCs w:val="20"/>
          <w:lang w:eastAsia="de-DE"/>
        </w:rPr>
        <w:t>Matrikelnummer</w:t>
      </w:r>
      <w:r w:rsidR="00AC2D9C" w:rsidRPr="00F815B5">
        <w:rPr>
          <w:szCs w:val="20"/>
          <w:lang w:eastAsia="de-DE"/>
        </w:rPr>
        <w:tab/>
      </w:r>
      <w:r w:rsidR="00F004CE">
        <w:rPr>
          <w:szCs w:val="20"/>
          <w:lang w:eastAsia="de-DE"/>
        </w:rPr>
        <w:t>3934520 (Dennis Alles)</w:t>
      </w:r>
    </w:p>
    <w:p w:rsidR="00AC2D9C" w:rsidRPr="00F815B5" w:rsidRDefault="00F004CE" w:rsidP="00A16598">
      <w:pPr>
        <w:tabs>
          <w:tab w:val="left" w:pos="4820"/>
        </w:tabs>
        <w:ind w:left="268"/>
        <w:jc w:val="left"/>
        <w:rPr>
          <w:szCs w:val="20"/>
          <w:lang w:eastAsia="de-DE"/>
        </w:rPr>
      </w:pPr>
      <w:r>
        <w:rPr>
          <w:szCs w:val="20"/>
          <w:lang w:eastAsia="de-DE"/>
        </w:rPr>
        <w:tab/>
      </w:r>
      <w:r w:rsidR="00AC2D9C" w:rsidRPr="00F815B5">
        <w:rPr>
          <w:szCs w:val="20"/>
          <w:lang w:eastAsia="de-DE"/>
        </w:rPr>
        <w:t>6589515</w:t>
      </w:r>
      <w:r>
        <w:rPr>
          <w:szCs w:val="20"/>
          <w:lang w:eastAsia="de-DE"/>
        </w:rPr>
        <w:t xml:space="preserve"> (Karolin </w:t>
      </w:r>
      <w:proofErr w:type="spellStart"/>
      <w:r>
        <w:rPr>
          <w:szCs w:val="20"/>
          <w:lang w:eastAsia="de-DE"/>
        </w:rPr>
        <w:t>Edigkaufer</w:t>
      </w:r>
      <w:proofErr w:type="spellEnd"/>
      <w:r>
        <w:rPr>
          <w:szCs w:val="20"/>
          <w:lang w:eastAsia="de-DE"/>
        </w:rPr>
        <w:t>)</w:t>
      </w:r>
    </w:p>
    <w:p w:rsidR="00A16598" w:rsidRPr="00A16598" w:rsidRDefault="00A16598" w:rsidP="00A16598">
      <w:pPr>
        <w:tabs>
          <w:tab w:val="left" w:pos="4820"/>
        </w:tabs>
        <w:ind w:left="268"/>
        <w:jc w:val="left"/>
        <w:rPr>
          <w:szCs w:val="20"/>
          <w:lang w:eastAsia="de-DE"/>
        </w:rPr>
      </w:pPr>
      <w:r w:rsidRPr="00A16598">
        <w:rPr>
          <w:szCs w:val="20"/>
          <w:lang w:eastAsia="de-DE"/>
        </w:rPr>
        <w:t>Kurs</w:t>
      </w:r>
      <w:r w:rsidRPr="00A16598">
        <w:rPr>
          <w:szCs w:val="20"/>
          <w:lang w:eastAsia="de-DE"/>
        </w:rPr>
        <w:tab/>
      </w:r>
      <w:r w:rsidRPr="00F815B5">
        <w:rPr>
          <w:szCs w:val="20"/>
          <w:lang w:eastAsia="de-DE"/>
        </w:rPr>
        <w:t>TINF11B3</w:t>
      </w:r>
    </w:p>
    <w:p w:rsidR="00A16598" w:rsidRDefault="00A16598" w:rsidP="00A16598">
      <w:pPr>
        <w:tabs>
          <w:tab w:val="left" w:pos="4820"/>
        </w:tabs>
        <w:ind w:left="268"/>
        <w:jc w:val="left"/>
        <w:rPr>
          <w:szCs w:val="20"/>
          <w:lang w:eastAsia="de-DE"/>
        </w:rPr>
      </w:pPr>
      <w:r w:rsidRPr="00A16598">
        <w:rPr>
          <w:szCs w:val="20"/>
          <w:lang w:eastAsia="de-DE"/>
        </w:rPr>
        <w:t>Betreuer</w:t>
      </w:r>
      <w:r w:rsidRPr="00A16598">
        <w:rPr>
          <w:szCs w:val="20"/>
          <w:lang w:eastAsia="de-DE"/>
        </w:rPr>
        <w:tab/>
      </w:r>
      <w:r w:rsidR="00F004CE">
        <w:rPr>
          <w:szCs w:val="20"/>
          <w:lang w:eastAsia="de-DE"/>
        </w:rPr>
        <w:t xml:space="preserve">Prof. Dr. Hans-Jörg </w:t>
      </w:r>
      <w:proofErr w:type="spellStart"/>
      <w:r w:rsidR="00F004CE">
        <w:rPr>
          <w:szCs w:val="20"/>
          <w:lang w:eastAsia="de-DE"/>
        </w:rPr>
        <w:t>Haubner</w:t>
      </w:r>
      <w:proofErr w:type="spellEnd"/>
    </w:p>
    <w:p w:rsidR="00F004CE" w:rsidRPr="00A16598" w:rsidRDefault="00F004CE" w:rsidP="00A16598">
      <w:pPr>
        <w:tabs>
          <w:tab w:val="left" w:pos="4820"/>
        </w:tabs>
        <w:ind w:left="268"/>
        <w:jc w:val="left"/>
        <w:rPr>
          <w:szCs w:val="20"/>
          <w:lang w:eastAsia="de-DE"/>
        </w:rPr>
      </w:pPr>
      <w:r>
        <w:rPr>
          <w:szCs w:val="20"/>
          <w:lang w:eastAsia="de-DE"/>
        </w:rPr>
        <w:tab/>
        <w:t>Michael Schneider</w:t>
      </w:r>
    </w:p>
    <w:p w:rsidR="00975CC1" w:rsidRPr="00316262" w:rsidRDefault="00975CC1" w:rsidP="004C27DB">
      <w:pPr>
        <w:pStyle w:val="Vorspann"/>
      </w:pPr>
      <w:bookmarkStart w:id="0" w:name="_Toc262115984"/>
      <w:bookmarkStart w:id="1" w:name="_Toc386030072"/>
      <w:r w:rsidRPr="00316262">
        <w:lastRenderedPageBreak/>
        <w:t>Ehrenwörtliche Erklärung</w:t>
      </w:r>
      <w:bookmarkEnd w:id="0"/>
      <w:bookmarkEnd w:id="1"/>
    </w:p>
    <w:p w:rsidR="00AC2D9C" w:rsidRDefault="00323A61" w:rsidP="00AC2D9C">
      <w:pPr>
        <w:pStyle w:val="Textblock"/>
        <w:rPr>
          <w:i/>
          <w:iCs/>
        </w:rPr>
      </w:pPr>
      <w:r>
        <w:rPr>
          <w:i/>
          <w:iCs/>
          <w:noProof/>
          <w:lang w:eastAsia="de-DE"/>
        </w:rPr>
        <mc:AlternateContent>
          <mc:Choice Requires="wps">
            <w:drawing>
              <wp:anchor distT="0" distB="0" distL="114300" distR="114300" simplePos="0" relativeHeight="251659264" behindDoc="0" locked="0" layoutInCell="1" allowOverlap="1" wp14:anchorId="04CF1644" wp14:editId="1795D884">
                <wp:simplePos x="0" y="0"/>
                <wp:positionH relativeFrom="column">
                  <wp:posOffset>-43180</wp:posOffset>
                </wp:positionH>
                <wp:positionV relativeFrom="paragraph">
                  <wp:posOffset>205740</wp:posOffset>
                </wp:positionV>
                <wp:extent cx="5865341" cy="3371850"/>
                <wp:effectExtent l="0" t="0" r="21590" b="19050"/>
                <wp:wrapNone/>
                <wp:docPr id="84" name="Rechteck 84"/>
                <wp:cNvGraphicFramePr/>
                <a:graphic xmlns:a="http://schemas.openxmlformats.org/drawingml/2006/main">
                  <a:graphicData uri="http://schemas.microsoft.com/office/word/2010/wordprocessingShape">
                    <wps:wsp>
                      <wps:cNvSpPr/>
                      <wps:spPr>
                        <a:xfrm>
                          <a:off x="0" y="0"/>
                          <a:ext cx="5865341" cy="3371850"/>
                        </a:xfrm>
                        <a:prstGeom prst="rect">
                          <a:avLst/>
                        </a:prstGeom>
                        <a:noFill/>
                        <a:ln w="254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84" o:spid="_x0000_s1026" style="position:absolute;margin-left:-3.4pt;margin-top:16.2pt;width:461.85pt;height:2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" filled="f" strokecolor="black [3200]" strokeweight="2pt"/>
            </w:pict>
          </mc:Fallback>
        </mc:AlternateContent>
      </w:r>
    </w:p>
    <w:p w:rsidR="00AC2D9C" w:rsidRPr="00AC2D9C" w:rsidRDefault="00AC2D9C" w:rsidP="00941A23">
      <w:pPr>
        <w:pStyle w:val="Textblock"/>
        <w:tabs>
          <w:tab w:val="left" w:pos="7993"/>
          <w:tab w:val="left" w:pos="8287"/>
        </w:tabs>
        <w:rPr>
          <w:iCs/>
        </w:rPr>
      </w:pPr>
      <w:r w:rsidRPr="00AC2D9C">
        <w:rPr>
          <w:iCs/>
        </w:rPr>
        <w:t>gemäß § 5 (3) der „Studien- und Prüfungsordnung DHBW Technik“ vom 22. September 2011.</w:t>
      </w:r>
    </w:p>
    <w:p w:rsidR="00AC2D9C" w:rsidRDefault="00AC2D9C" w:rsidP="00AC2D9C">
      <w:pPr>
        <w:pStyle w:val="Textblock"/>
        <w:rPr>
          <w:iCs/>
        </w:rPr>
      </w:pPr>
      <w:r w:rsidRPr="00AC2D9C">
        <w:rPr>
          <w:iCs/>
        </w:rPr>
        <w:t>Ich habe die vorliegende Arbeit selbstständig verfasst und ke</w:t>
      </w:r>
      <w:r w:rsidR="00F815B5">
        <w:rPr>
          <w:iCs/>
        </w:rPr>
        <w:t xml:space="preserve">ine anderen als die angegebenen </w:t>
      </w:r>
      <w:r w:rsidRPr="00AC2D9C">
        <w:rPr>
          <w:iCs/>
        </w:rPr>
        <w:t>Quellen und Hilfsmittel verwendet.</w:t>
      </w:r>
    </w:p>
    <w:p w:rsidR="00F815B5" w:rsidRDefault="00F815B5" w:rsidP="00AC2D9C">
      <w:pPr>
        <w:pStyle w:val="Textblock"/>
        <w:rPr>
          <w:iCs/>
        </w:rPr>
      </w:pPr>
    </w:p>
    <w:p w:rsidR="00F815B5" w:rsidRDefault="00F815B5" w:rsidP="00AC2D9C">
      <w:pPr>
        <w:pStyle w:val="Textblock"/>
        <w:rPr>
          <w:iCs/>
        </w:rPr>
      </w:pPr>
    </w:p>
    <w:p w:rsidR="00AC2D9C" w:rsidRDefault="00AC2D9C" w:rsidP="00AC2D9C">
      <w:pPr>
        <w:pStyle w:val="Textblock"/>
        <w:pBdr>
          <w:bottom w:val="single" w:sz="12" w:space="1" w:color="auto"/>
        </w:pBdr>
        <w:rPr>
          <w:iCs/>
        </w:rPr>
      </w:pPr>
    </w:p>
    <w:p w:rsidR="00F815B5" w:rsidRDefault="0027325C" w:rsidP="0027325C">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00F815B5" w:rsidRPr="00F815B5">
        <w:rPr>
          <w:iCs/>
          <w:sz w:val="20"/>
          <w:szCs w:val="20"/>
        </w:rPr>
        <w:t>Unterschrift</w:t>
      </w:r>
    </w:p>
    <w:p w:rsidR="00F004CE" w:rsidRDefault="00F004CE" w:rsidP="00F004CE">
      <w:pPr>
        <w:pStyle w:val="Textblock"/>
        <w:pBdr>
          <w:bottom w:val="single" w:sz="12" w:space="1" w:color="auto"/>
        </w:pBdr>
        <w:rPr>
          <w:iCs/>
        </w:rPr>
      </w:pPr>
    </w:p>
    <w:p w:rsidR="00F004CE" w:rsidRPr="00F815B5" w:rsidRDefault="00F004CE" w:rsidP="00F004CE">
      <w:pPr>
        <w:pStyle w:val="Textblock"/>
        <w:tabs>
          <w:tab w:val="left" w:pos="6804"/>
          <w:tab w:val="left" w:pos="7371"/>
        </w:tabs>
        <w:rPr>
          <w:iCs/>
          <w:sz w:val="20"/>
          <w:szCs w:val="20"/>
        </w:rPr>
      </w:pPr>
      <w:r>
        <w:rPr>
          <w:iCs/>
          <w:sz w:val="20"/>
          <w:szCs w:val="20"/>
        </w:rPr>
        <w:t>Ort, Datum</w:t>
      </w:r>
      <w:r>
        <w:rPr>
          <w:iCs/>
          <w:sz w:val="20"/>
          <w:szCs w:val="20"/>
        </w:rPr>
        <w:tab/>
      </w:r>
      <w:r>
        <w:rPr>
          <w:iCs/>
          <w:sz w:val="20"/>
          <w:szCs w:val="20"/>
        </w:rPr>
        <w:tab/>
      </w:r>
      <w:r w:rsidRPr="00F815B5">
        <w:rPr>
          <w:iCs/>
          <w:sz w:val="20"/>
          <w:szCs w:val="20"/>
        </w:rPr>
        <w:t>Unterschrift</w:t>
      </w:r>
    </w:p>
    <w:p w:rsidR="00F004CE" w:rsidRPr="00F815B5" w:rsidRDefault="00F004CE" w:rsidP="0027325C">
      <w:pPr>
        <w:pStyle w:val="Textblock"/>
        <w:tabs>
          <w:tab w:val="left" w:pos="6804"/>
          <w:tab w:val="left" w:pos="7371"/>
        </w:tabs>
        <w:rPr>
          <w:iCs/>
          <w:sz w:val="20"/>
          <w:szCs w:val="20"/>
        </w:rPr>
      </w:pPr>
    </w:p>
    <w:p w:rsidR="00B63CB5" w:rsidRPr="00B63CB5" w:rsidRDefault="00975CC1" w:rsidP="00B63CB5">
      <w:pPr>
        <w:pStyle w:val="Vorspann"/>
      </w:pPr>
      <w:bookmarkStart w:id="2" w:name="_Toc262115989"/>
      <w:bookmarkStart w:id="3" w:name="_Toc386030073"/>
      <w:r w:rsidRPr="00316262">
        <w:lastRenderedPageBreak/>
        <w:t>Abbildungsverzeichnis</w:t>
      </w:r>
      <w:bookmarkEnd w:id="2"/>
      <w:bookmarkEnd w:id="3"/>
    </w:p>
    <w:p w:rsidR="00E4252F" w:rsidRDefault="00E4252F" w:rsidP="00E4252F">
      <w:pPr>
        <w:pStyle w:val="Abbildungsverzeichnis"/>
        <w:tabs>
          <w:tab w:val="right" w:leader="dot" w:pos="9344"/>
        </w:tabs>
        <w:rPr>
          <w:rStyle w:val="HTMLAkronym"/>
          <w:rFonts w:cs="Times New Roman"/>
        </w:rPr>
      </w:pPr>
    </w:p>
    <w:p w:rsidR="006B446E" w:rsidRDefault="004F1591">
      <w:pPr>
        <w:pStyle w:val="Abbildungsverzeichnis"/>
        <w:tabs>
          <w:tab w:val="right" w:leader="dot" w:pos="9060"/>
        </w:tabs>
        <w:rPr>
          <w:rFonts w:asciiTheme="minorHAnsi" w:eastAsiaTheme="minorEastAsia" w:hAnsiTheme="minorHAnsi" w:cstheme="minorBidi"/>
          <w:noProof/>
          <w:sz w:val="22"/>
          <w:szCs w:val="22"/>
          <w:lang w:eastAsia="de-DE"/>
        </w:rPr>
      </w:pPr>
      <w:r>
        <w:rPr>
          <w:rFonts w:cs="Times New Roman"/>
        </w:rPr>
        <w:fldChar w:fldCharType="begin"/>
      </w:r>
      <w:r>
        <w:rPr>
          <w:rFonts w:cs="Times New Roman"/>
        </w:rPr>
        <w:instrText xml:space="preserve"> TOC \h \z \c "Abb." </w:instrText>
      </w:r>
      <w:r>
        <w:rPr>
          <w:rFonts w:cs="Times New Roman"/>
        </w:rPr>
        <w:fldChar w:fldCharType="separate"/>
      </w:r>
      <w:hyperlink w:anchor="_Toc386030058" w:history="1">
        <w:r w:rsidR="006B446E" w:rsidRPr="003A6DDC">
          <w:rPr>
            <w:rStyle w:val="Hyperlink"/>
            <w:noProof/>
          </w:rPr>
          <w:t>Abb. 1: Die Sensoren der Kinect [8]</w:t>
        </w:r>
        <w:r w:rsidR="006B446E">
          <w:rPr>
            <w:noProof/>
            <w:webHidden/>
          </w:rPr>
          <w:tab/>
        </w:r>
        <w:r w:rsidR="006B446E">
          <w:rPr>
            <w:noProof/>
            <w:webHidden/>
          </w:rPr>
          <w:fldChar w:fldCharType="begin"/>
        </w:r>
        <w:r w:rsidR="006B446E">
          <w:rPr>
            <w:noProof/>
            <w:webHidden/>
          </w:rPr>
          <w:instrText xml:space="preserve"> PAGEREF _Toc386030058 \h </w:instrText>
        </w:r>
        <w:r w:rsidR="006B446E">
          <w:rPr>
            <w:noProof/>
            <w:webHidden/>
          </w:rPr>
        </w:r>
        <w:r w:rsidR="006B446E">
          <w:rPr>
            <w:noProof/>
            <w:webHidden/>
          </w:rPr>
          <w:fldChar w:fldCharType="separate"/>
        </w:r>
        <w:r w:rsidR="006B446E">
          <w:rPr>
            <w:noProof/>
            <w:webHidden/>
          </w:rPr>
          <w:t>4</w:t>
        </w:r>
        <w:r w:rsidR="006B446E">
          <w:rPr>
            <w:noProof/>
            <w:webHidden/>
          </w:rPr>
          <w:fldChar w:fldCharType="end"/>
        </w:r>
      </w:hyperlink>
    </w:p>
    <w:p w:rsidR="006B446E" w:rsidRDefault="006B446E">
      <w:pPr>
        <w:pStyle w:val="Abbildungsverzeichnis"/>
        <w:tabs>
          <w:tab w:val="right" w:leader="dot" w:pos="9060"/>
        </w:tabs>
        <w:rPr>
          <w:rFonts w:asciiTheme="minorHAnsi" w:eastAsiaTheme="minorEastAsia" w:hAnsiTheme="minorHAnsi" w:cstheme="minorBidi"/>
          <w:noProof/>
          <w:sz w:val="22"/>
          <w:szCs w:val="22"/>
          <w:lang w:eastAsia="de-DE"/>
        </w:rPr>
      </w:pPr>
      <w:hyperlink w:anchor="_Toc386030059" w:history="1">
        <w:r w:rsidRPr="003A6DDC">
          <w:rPr>
            <w:rStyle w:val="Hyperlink"/>
            <w:noProof/>
          </w:rPr>
          <w:t>Abb. 2: Skeleton mit 20 Punkten [9]</w:t>
        </w:r>
        <w:r>
          <w:rPr>
            <w:noProof/>
            <w:webHidden/>
          </w:rPr>
          <w:tab/>
        </w:r>
        <w:r>
          <w:rPr>
            <w:noProof/>
            <w:webHidden/>
          </w:rPr>
          <w:fldChar w:fldCharType="begin"/>
        </w:r>
        <w:r>
          <w:rPr>
            <w:noProof/>
            <w:webHidden/>
          </w:rPr>
          <w:instrText xml:space="preserve"> PAGEREF _Toc386030059 \h </w:instrText>
        </w:r>
        <w:r>
          <w:rPr>
            <w:noProof/>
            <w:webHidden/>
          </w:rPr>
        </w:r>
        <w:r>
          <w:rPr>
            <w:noProof/>
            <w:webHidden/>
          </w:rPr>
          <w:fldChar w:fldCharType="separate"/>
        </w:r>
        <w:r>
          <w:rPr>
            <w:noProof/>
            <w:webHidden/>
          </w:rPr>
          <w:t>5</w:t>
        </w:r>
        <w:r>
          <w:rPr>
            <w:noProof/>
            <w:webHidden/>
          </w:rPr>
          <w:fldChar w:fldCharType="end"/>
        </w:r>
      </w:hyperlink>
    </w:p>
    <w:p w:rsidR="006B446E" w:rsidRDefault="006B446E">
      <w:pPr>
        <w:pStyle w:val="Abbildungsverzeichnis"/>
        <w:tabs>
          <w:tab w:val="right" w:leader="dot" w:pos="9060"/>
        </w:tabs>
        <w:rPr>
          <w:rFonts w:asciiTheme="minorHAnsi" w:eastAsiaTheme="minorEastAsia" w:hAnsiTheme="minorHAnsi" w:cstheme="minorBidi"/>
          <w:noProof/>
          <w:sz w:val="22"/>
          <w:szCs w:val="22"/>
          <w:lang w:eastAsia="de-DE"/>
        </w:rPr>
      </w:pPr>
      <w:hyperlink w:anchor="_Toc386030060" w:history="1">
        <w:r w:rsidRPr="003A6DDC">
          <w:rPr>
            <w:rStyle w:val="Hyperlink"/>
            <w:noProof/>
          </w:rPr>
          <w:t>Abb. 3: Kinect Developer Toolkit</w:t>
        </w:r>
        <w:r>
          <w:rPr>
            <w:noProof/>
            <w:webHidden/>
          </w:rPr>
          <w:tab/>
        </w:r>
        <w:r>
          <w:rPr>
            <w:noProof/>
            <w:webHidden/>
          </w:rPr>
          <w:fldChar w:fldCharType="begin"/>
        </w:r>
        <w:r>
          <w:rPr>
            <w:noProof/>
            <w:webHidden/>
          </w:rPr>
          <w:instrText xml:space="preserve"> PAGEREF _Toc386030060 \h </w:instrText>
        </w:r>
        <w:r>
          <w:rPr>
            <w:noProof/>
            <w:webHidden/>
          </w:rPr>
        </w:r>
        <w:r>
          <w:rPr>
            <w:noProof/>
            <w:webHidden/>
          </w:rPr>
          <w:fldChar w:fldCharType="separate"/>
        </w:r>
        <w:r>
          <w:rPr>
            <w:noProof/>
            <w:webHidden/>
          </w:rPr>
          <w:t>7</w:t>
        </w:r>
        <w:r>
          <w:rPr>
            <w:noProof/>
            <w:webHidden/>
          </w:rPr>
          <w:fldChar w:fldCharType="end"/>
        </w:r>
      </w:hyperlink>
    </w:p>
    <w:p w:rsidR="006B446E" w:rsidRDefault="006B446E">
      <w:pPr>
        <w:pStyle w:val="Abbildungsverzeichnis"/>
        <w:tabs>
          <w:tab w:val="right" w:leader="dot" w:pos="9060"/>
        </w:tabs>
        <w:rPr>
          <w:rFonts w:asciiTheme="minorHAnsi" w:eastAsiaTheme="minorEastAsia" w:hAnsiTheme="minorHAnsi" w:cstheme="minorBidi"/>
          <w:noProof/>
          <w:sz w:val="22"/>
          <w:szCs w:val="22"/>
          <w:lang w:eastAsia="de-DE"/>
        </w:rPr>
      </w:pPr>
      <w:hyperlink w:anchor="_Toc386030061" w:history="1">
        <w:r w:rsidRPr="003A6DDC">
          <w:rPr>
            <w:rStyle w:val="Hyperlink"/>
            <w:noProof/>
          </w:rPr>
          <w:t>Abb. 4: Die Lage der Motoren beim Nao [14]</w:t>
        </w:r>
        <w:r>
          <w:rPr>
            <w:noProof/>
            <w:webHidden/>
          </w:rPr>
          <w:tab/>
        </w:r>
        <w:r>
          <w:rPr>
            <w:noProof/>
            <w:webHidden/>
          </w:rPr>
          <w:fldChar w:fldCharType="begin"/>
        </w:r>
        <w:r>
          <w:rPr>
            <w:noProof/>
            <w:webHidden/>
          </w:rPr>
          <w:instrText xml:space="preserve"> PAGEREF _Toc386030061 \h </w:instrText>
        </w:r>
        <w:r>
          <w:rPr>
            <w:noProof/>
            <w:webHidden/>
          </w:rPr>
        </w:r>
        <w:r>
          <w:rPr>
            <w:noProof/>
            <w:webHidden/>
          </w:rPr>
          <w:fldChar w:fldCharType="separate"/>
        </w:r>
        <w:r>
          <w:rPr>
            <w:noProof/>
            <w:webHidden/>
          </w:rPr>
          <w:t>9</w:t>
        </w:r>
        <w:r>
          <w:rPr>
            <w:noProof/>
            <w:webHidden/>
          </w:rPr>
          <w:fldChar w:fldCharType="end"/>
        </w:r>
      </w:hyperlink>
    </w:p>
    <w:p w:rsidR="006B446E" w:rsidRDefault="006B446E">
      <w:pPr>
        <w:pStyle w:val="Abbildungsverzeichnis"/>
        <w:tabs>
          <w:tab w:val="right" w:leader="dot" w:pos="9060"/>
        </w:tabs>
        <w:rPr>
          <w:rFonts w:asciiTheme="minorHAnsi" w:eastAsiaTheme="minorEastAsia" w:hAnsiTheme="minorHAnsi" w:cstheme="minorBidi"/>
          <w:noProof/>
          <w:sz w:val="22"/>
          <w:szCs w:val="22"/>
          <w:lang w:eastAsia="de-DE"/>
        </w:rPr>
      </w:pPr>
      <w:hyperlink w:anchor="_Toc386030062" w:history="1">
        <w:r w:rsidRPr="003A6DDC">
          <w:rPr>
            <w:rStyle w:val="Hyperlink"/>
            <w:noProof/>
          </w:rPr>
          <w:t>Abb. 5: Die Hardwarekomponenten des Nao [15]</w:t>
        </w:r>
        <w:r>
          <w:rPr>
            <w:noProof/>
            <w:webHidden/>
          </w:rPr>
          <w:tab/>
        </w:r>
        <w:r>
          <w:rPr>
            <w:noProof/>
            <w:webHidden/>
          </w:rPr>
          <w:fldChar w:fldCharType="begin"/>
        </w:r>
        <w:r>
          <w:rPr>
            <w:noProof/>
            <w:webHidden/>
          </w:rPr>
          <w:instrText xml:space="preserve"> PAGEREF _Toc386030062 \h </w:instrText>
        </w:r>
        <w:r>
          <w:rPr>
            <w:noProof/>
            <w:webHidden/>
          </w:rPr>
        </w:r>
        <w:r>
          <w:rPr>
            <w:noProof/>
            <w:webHidden/>
          </w:rPr>
          <w:fldChar w:fldCharType="separate"/>
        </w:r>
        <w:r>
          <w:rPr>
            <w:noProof/>
            <w:webHidden/>
          </w:rPr>
          <w:t>10</w:t>
        </w:r>
        <w:r>
          <w:rPr>
            <w:noProof/>
            <w:webHidden/>
          </w:rPr>
          <w:fldChar w:fldCharType="end"/>
        </w:r>
      </w:hyperlink>
    </w:p>
    <w:p w:rsidR="006B446E" w:rsidRDefault="006B446E">
      <w:pPr>
        <w:pStyle w:val="Abbildungsverzeichnis"/>
        <w:tabs>
          <w:tab w:val="right" w:leader="dot" w:pos="9060"/>
        </w:tabs>
        <w:rPr>
          <w:rFonts w:asciiTheme="minorHAnsi" w:eastAsiaTheme="minorEastAsia" w:hAnsiTheme="minorHAnsi" w:cstheme="minorBidi"/>
          <w:noProof/>
          <w:sz w:val="22"/>
          <w:szCs w:val="22"/>
          <w:lang w:eastAsia="de-DE"/>
        </w:rPr>
      </w:pPr>
      <w:hyperlink w:anchor="_Toc386030063" w:history="1">
        <w:r w:rsidRPr="003A6DDC">
          <w:rPr>
            <w:rStyle w:val="Hyperlink"/>
            <w:noProof/>
          </w:rPr>
          <w:t>Abb. 6: Nao Bibliothek nutzen</w:t>
        </w:r>
        <w:r>
          <w:rPr>
            <w:noProof/>
            <w:webHidden/>
          </w:rPr>
          <w:tab/>
        </w:r>
        <w:r>
          <w:rPr>
            <w:noProof/>
            <w:webHidden/>
          </w:rPr>
          <w:fldChar w:fldCharType="begin"/>
        </w:r>
        <w:r>
          <w:rPr>
            <w:noProof/>
            <w:webHidden/>
          </w:rPr>
          <w:instrText xml:space="preserve"> PAGEREF _Toc386030063 \h </w:instrText>
        </w:r>
        <w:r>
          <w:rPr>
            <w:noProof/>
            <w:webHidden/>
          </w:rPr>
        </w:r>
        <w:r>
          <w:rPr>
            <w:noProof/>
            <w:webHidden/>
          </w:rPr>
          <w:fldChar w:fldCharType="separate"/>
        </w:r>
        <w:r>
          <w:rPr>
            <w:noProof/>
            <w:webHidden/>
          </w:rPr>
          <w:t>11</w:t>
        </w:r>
        <w:r>
          <w:rPr>
            <w:noProof/>
            <w:webHidden/>
          </w:rPr>
          <w:fldChar w:fldCharType="end"/>
        </w:r>
      </w:hyperlink>
    </w:p>
    <w:p w:rsidR="006B446E" w:rsidRDefault="006B446E">
      <w:pPr>
        <w:pStyle w:val="Abbildungsverzeichnis"/>
        <w:tabs>
          <w:tab w:val="right" w:leader="dot" w:pos="9060"/>
        </w:tabs>
        <w:rPr>
          <w:rFonts w:asciiTheme="minorHAnsi" w:eastAsiaTheme="minorEastAsia" w:hAnsiTheme="minorHAnsi" w:cstheme="minorBidi"/>
          <w:noProof/>
          <w:sz w:val="22"/>
          <w:szCs w:val="22"/>
          <w:lang w:eastAsia="de-DE"/>
        </w:rPr>
      </w:pPr>
      <w:hyperlink w:anchor="_Toc386030064" w:history="1">
        <w:r w:rsidRPr="003A6DDC">
          <w:rPr>
            <w:rStyle w:val="Hyperlink"/>
            <w:noProof/>
          </w:rPr>
          <w:t>Abb. 7: Code Map</w:t>
        </w:r>
        <w:r>
          <w:rPr>
            <w:noProof/>
            <w:webHidden/>
          </w:rPr>
          <w:tab/>
        </w:r>
        <w:r>
          <w:rPr>
            <w:noProof/>
            <w:webHidden/>
          </w:rPr>
          <w:fldChar w:fldCharType="begin"/>
        </w:r>
        <w:r>
          <w:rPr>
            <w:noProof/>
            <w:webHidden/>
          </w:rPr>
          <w:instrText xml:space="preserve"> PAGEREF _Toc386030064 \h </w:instrText>
        </w:r>
        <w:r>
          <w:rPr>
            <w:noProof/>
            <w:webHidden/>
          </w:rPr>
        </w:r>
        <w:r>
          <w:rPr>
            <w:noProof/>
            <w:webHidden/>
          </w:rPr>
          <w:fldChar w:fldCharType="separate"/>
        </w:r>
        <w:r>
          <w:rPr>
            <w:noProof/>
            <w:webHidden/>
          </w:rPr>
          <w:t>14</w:t>
        </w:r>
        <w:r>
          <w:rPr>
            <w:noProof/>
            <w:webHidden/>
          </w:rPr>
          <w:fldChar w:fldCharType="end"/>
        </w:r>
      </w:hyperlink>
    </w:p>
    <w:p w:rsidR="006B446E" w:rsidRDefault="006B446E">
      <w:pPr>
        <w:pStyle w:val="Abbildungsverzeichnis"/>
        <w:tabs>
          <w:tab w:val="right" w:leader="dot" w:pos="9060"/>
        </w:tabs>
        <w:rPr>
          <w:rFonts w:asciiTheme="minorHAnsi" w:eastAsiaTheme="minorEastAsia" w:hAnsiTheme="minorHAnsi" w:cstheme="minorBidi"/>
          <w:noProof/>
          <w:sz w:val="22"/>
          <w:szCs w:val="22"/>
          <w:lang w:eastAsia="de-DE"/>
        </w:rPr>
      </w:pPr>
      <w:hyperlink w:anchor="_Toc386030065" w:history="1">
        <w:r w:rsidRPr="003A6DDC">
          <w:rPr>
            <w:rStyle w:val="Hyperlink"/>
            <w:noProof/>
          </w:rPr>
          <w:t>Abb. 8: Programmablaufplan – erster Teil</w:t>
        </w:r>
        <w:r>
          <w:rPr>
            <w:noProof/>
            <w:webHidden/>
          </w:rPr>
          <w:tab/>
        </w:r>
        <w:r>
          <w:rPr>
            <w:noProof/>
            <w:webHidden/>
          </w:rPr>
          <w:fldChar w:fldCharType="begin"/>
        </w:r>
        <w:r>
          <w:rPr>
            <w:noProof/>
            <w:webHidden/>
          </w:rPr>
          <w:instrText xml:space="preserve"> PAGEREF _Toc386030065 \h </w:instrText>
        </w:r>
        <w:r>
          <w:rPr>
            <w:noProof/>
            <w:webHidden/>
          </w:rPr>
        </w:r>
        <w:r>
          <w:rPr>
            <w:noProof/>
            <w:webHidden/>
          </w:rPr>
          <w:fldChar w:fldCharType="separate"/>
        </w:r>
        <w:r>
          <w:rPr>
            <w:noProof/>
            <w:webHidden/>
          </w:rPr>
          <w:t>17</w:t>
        </w:r>
        <w:r>
          <w:rPr>
            <w:noProof/>
            <w:webHidden/>
          </w:rPr>
          <w:fldChar w:fldCharType="end"/>
        </w:r>
      </w:hyperlink>
    </w:p>
    <w:p w:rsidR="006B446E" w:rsidRDefault="006B446E">
      <w:pPr>
        <w:pStyle w:val="Abbildungsverzeichnis"/>
        <w:tabs>
          <w:tab w:val="right" w:leader="dot" w:pos="9060"/>
        </w:tabs>
        <w:rPr>
          <w:rFonts w:asciiTheme="minorHAnsi" w:eastAsiaTheme="minorEastAsia" w:hAnsiTheme="minorHAnsi" w:cstheme="minorBidi"/>
          <w:noProof/>
          <w:sz w:val="22"/>
          <w:szCs w:val="22"/>
          <w:lang w:eastAsia="de-DE"/>
        </w:rPr>
      </w:pPr>
      <w:hyperlink w:anchor="_Toc386030066" w:history="1">
        <w:r w:rsidRPr="003A6DDC">
          <w:rPr>
            <w:rStyle w:val="Hyperlink"/>
            <w:noProof/>
          </w:rPr>
          <w:t>Abb. 9: Programmablaufplan – zweiter Teil</w:t>
        </w:r>
        <w:r>
          <w:rPr>
            <w:noProof/>
            <w:webHidden/>
          </w:rPr>
          <w:tab/>
        </w:r>
        <w:r>
          <w:rPr>
            <w:noProof/>
            <w:webHidden/>
          </w:rPr>
          <w:fldChar w:fldCharType="begin"/>
        </w:r>
        <w:r>
          <w:rPr>
            <w:noProof/>
            <w:webHidden/>
          </w:rPr>
          <w:instrText xml:space="preserve"> PAGEREF _Toc386030066 \h </w:instrText>
        </w:r>
        <w:r>
          <w:rPr>
            <w:noProof/>
            <w:webHidden/>
          </w:rPr>
        </w:r>
        <w:r>
          <w:rPr>
            <w:noProof/>
            <w:webHidden/>
          </w:rPr>
          <w:fldChar w:fldCharType="separate"/>
        </w:r>
        <w:r>
          <w:rPr>
            <w:noProof/>
            <w:webHidden/>
          </w:rPr>
          <w:t>19</w:t>
        </w:r>
        <w:r>
          <w:rPr>
            <w:noProof/>
            <w:webHidden/>
          </w:rPr>
          <w:fldChar w:fldCharType="end"/>
        </w:r>
      </w:hyperlink>
    </w:p>
    <w:p w:rsidR="00B15D6E" w:rsidRPr="00316262" w:rsidRDefault="004F1591" w:rsidP="00B15D6E">
      <w:pPr>
        <w:pStyle w:val="Vorspann"/>
        <w:rPr>
          <w:rStyle w:val="HTMLAkronym"/>
        </w:rPr>
      </w:pPr>
      <w:r>
        <w:rPr>
          <w:rFonts w:cs="Times New Roman"/>
        </w:rPr>
        <w:lastRenderedPageBreak/>
        <w:fldChar w:fldCharType="end"/>
      </w:r>
      <w:bookmarkStart w:id="4" w:name="_Toc262115990"/>
      <w:bookmarkStart w:id="5" w:name="_Toc333478552"/>
      <w:r w:rsidR="00B15D6E" w:rsidRPr="00B15D6E">
        <w:t xml:space="preserve"> </w:t>
      </w:r>
      <w:bookmarkStart w:id="6" w:name="_Toc386030074"/>
      <w:r w:rsidR="00456369">
        <w:t>Code</w:t>
      </w:r>
      <w:r w:rsidR="00B15D6E" w:rsidRPr="00316262">
        <w:t>verzeichnis</w:t>
      </w:r>
      <w:bookmarkEnd w:id="4"/>
      <w:bookmarkEnd w:id="5"/>
      <w:bookmarkEnd w:id="6"/>
      <w:r w:rsidR="00B15D6E" w:rsidRPr="00316262">
        <w:rPr>
          <w:rStyle w:val="HTMLAkronym"/>
        </w:rPr>
        <w:t xml:space="preserve"> </w:t>
      </w:r>
    </w:p>
    <w:p w:rsidR="00B15D6E" w:rsidRDefault="00B15D6E" w:rsidP="00B15D6E">
      <w:pPr>
        <w:pStyle w:val="Abbildungsverzeichnis"/>
        <w:tabs>
          <w:tab w:val="right" w:leader="dot" w:pos="9344"/>
        </w:tabs>
        <w:rPr>
          <w:rStyle w:val="HTMLAkronym"/>
          <w:rFonts w:cs="Times New Roman"/>
        </w:rPr>
      </w:pPr>
    </w:p>
    <w:p w:rsidR="006B446E" w:rsidRDefault="00B15D6E">
      <w:pPr>
        <w:pStyle w:val="Abbildungsverzeichnis"/>
        <w:tabs>
          <w:tab w:val="right" w:leader="dot" w:pos="9060"/>
        </w:tabs>
        <w:rPr>
          <w:rFonts w:asciiTheme="minorHAnsi" w:eastAsiaTheme="minorEastAsia" w:hAnsiTheme="minorHAnsi" w:cstheme="minorBidi"/>
          <w:noProof/>
          <w:sz w:val="22"/>
          <w:szCs w:val="22"/>
          <w:lang w:eastAsia="de-DE"/>
        </w:rPr>
      </w:pPr>
      <w:r>
        <w:rPr>
          <w:rStyle w:val="HTMLAkronym"/>
        </w:rPr>
        <w:fldChar w:fldCharType="begin"/>
      </w:r>
      <w:r w:rsidR="00814320">
        <w:rPr>
          <w:rStyle w:val="HTMLAkronym"/>
        </w:rPr>
        <w:instrText xml:space="preserve"> TOC \h \z \c "Code</w:instrText>
      </w:r>
      <w:r>
        <w:rPr>
          <w:rStyle w:val="HTMLAkronym"/>
        </w:rPr>
        <w:instrText xml:space="preserve">" </w:instrText>
      </w:r>
      <w:r>
        <w:rPr>
          <w:rStyle w:val="HTMLAkronym"/>
        </w:rPr>
        <w:fldChar w:fldCharType="separate"/>
      </w:r>
      <w:hyperlink w:anchor="_Toc386030067" w:history="1">
        <w:r w:rsidR="006B446E" w:rsidRPr="00C32882">
          <w:rPr>
            <w:rStyle w:val="Hyperlink"/>
            <w:noProof/>
          </w:rPr>
          <w:t>Code 1: Thread</w:t>
        </w:r>
        <w:r w:rsidR="006B446E">
          <w:rPr>
            <w:noProof/>
            <w:webHidden/>
          </w:rPr>
          <w:tab/>
        </w:r>
        <w:r w:rsidR="006B446E">
          <w:rPr>
            <w:noProof/>
            <w:webHidden/>
          </w:rPr>
          <w:fldChar w:fldCharType="begin"/>
        </w:r>
        <w:r w:rsidR="006B446E">
          <w:rPr>
            <w:noProof/>
            <w:webHidden/>
          </w:rPr>
          <w:instrText xml:space="preserve"> PAGEREF _Toc386030067 \h </w:instrText>
        </w:r>
        <w:r w:rsidR="006B446E">
          <w:rPr>
            <w:noProof/>
            <w:webHidden/>
          </w:rPr>
        </w:r>
        <w:r w:rsidR="006B446E">
          <w:rPr>
            <w:noProof/>
            <w:webHidden/>
          </w:rPr>
          <w:fldChar w:fldCharType="separate"/>
        </w:r>
        <w:r w:rsidR="006B446E">
          <w:rPr>
            <w:noProof/>
            <w:webHidden/>
          </w:rPr>
          <w:t>21</w:t>
        </w:r>
        <w:r w:rsidR="006B446E">
          <w:rPr>
            <w:noProof/>
            <w:webHidden/>
          </w:rPr>
          <w:fldChar w:fldCharType="end"/>
        </w:r>
      </w:hyperlink>
    </w:p>
    <w:p w:rsidR="006B446E" w:rsidRDefault="006B446E">
      <w:pPr>
        <w:pStyle w:val="Abbildungsverzeichnis"/>
        <w:tabs>
          <w:tab w:val="right" w:leader="dot" w:pos="9060"/>
        </w:tabs>
        <w:rPr>
          <w:rFonts w:asciiTheme="minorHAnsi" w:eastAsiaTheme="minorEastAsia" w:hAnsiTheme="minorHAnsi" w:cstheme="minorBidi"/>
          <w:noProof/>
          <w:sz w:val="22"/>
          <w:szCs w:val="22"/>
          <w:lang w:eastAsia="de-DE"/>
        </w:rPr>
      </w:pPr>
      <w:hyperlink w:anchor="_Toc386030068" w:history="1">
        <w:r w:rsidRPr="00C32882">
          <w:rPr>
            <w:rStyle w:val="Hyperlink"/>
            <w:noProof/>
          </w:rPr>
          <w:t>Code 2: Thread 2</w:t>
        </w:r>
        <w:r>
          <w:rPr>
            <w:noProof/>
            <w:webHidden/>
          </w:rPr>
          <w:tab/>
        </w:r>
        <w:r>
          <w:rPr>
            <w:noProof/>
            <w:webHidden/>
          </w:rPr>
          <w:fldChar w:fldCharType="begin"/>
        </w:r>
        <w:r>
          <w:rPr>
            <w:noProof/>
            <w:webHidden/>
          </w:rPr>
          <w:instrText xml:space="preserve"> PAGEREF _Toc386030068 \h </w:instrText>
        </w:r>
        <w:r>
          <w:rPr>
            <w:noProof/>
            <w:webHidden/>
          </w:rPr>
        </w:r>
        <w:r>
          <w:rPr>
            <w:noProof/>
            <w:webHidden/>
          </w:rPr>
          <w:fldChar w:fldCharType="separate"/>
        </w:r>
        <w:r>
          <w:rPr>
            <w:noProof/>
            <w:webHidden/>
          </w:rPr>
          <w:t>22</w:t>
        </w:r>
        <w:r>
          <w:rPr>
            <w:noProof/>
            <w:webHidden/>
          </w:rPr>
          <w:fldChar w:fldCharType="end"/>
        </w:r>
      </w:hyperlink>
    </w:p>
    <w:p w:rsidR="00975CC1" w:rsidRPr="00814320" w:rsidRDefault="00B15D6E" w:rsidP="00B15D6E">
      <w:r>
        <w:rPr>
          <w:rStyle w:val="HTMLAkronym"/>
        </w:rPr>
        <w:fldChar w:fldCharType="end"/>
      </w:r>
    </w:p>
    <w:p w:rsidR="000318A5" w:rsidRPr="00AE1B97" w:rsidRDefault="000318A5" w:rsidP="000318A5">
      <w:pPr>
        <w:pStyle w:val="Vorspann"/>
        <w:rPr>
          <w:rStyle w:val="HTMLAkronym"/>
        </w:rPr>
      </w:pPr>
      <w:bookmarkStart w:id="7" w:name="_Toc386030075"/>
      <w:r w:rsidRPr="00AE1B97">
        <w:lastRenderedPageBreak/>
        <w:t>Abkürzungsverzeichnis</w:t>
      </w:r>
      <w:bookmarkEnd w:id="7"/>
      <w:r w:rsidRPr="00AE1B97">
        <w:rPr>
          <w:rStyle w:val="HTMLAkronym"/>
        </w:rPr>
        <w:t xml:space="preserve"> </w:t>
      </w:r>
    </w:p>
    <w:p w:rsidR="006B446E" w:rsidRDefault="00D21C10" w:rsidP="002016EA">
      <w:pPr>
        <w:tabs>
          <w:tab w:val="right" w:pos="5670"/>
        </w:tabs>
        <w:rPr>
          <w:rStyle w:val="HTMLAkronym"/>
          <w:rFonts w:cs="Times New Roman"/>
          <w:noProof/>
        </w:rPr>
        <w:sectPr w:rsidR="006B446E" w:rsidSect="00847E0D">
          <w:headerReference w:type="default" r:id="rId9"/>
          <w:footerReference w:type="default" r:id="rId10"/>
          <w:headerReference w:type="first" r:id="rId11"/>
          <w:type w:val="continuous"/>
          <w:pgSz w:w="11906" w:h="16838"/>
          <w:pgMar w:top="1" w:right="1418" w:bottom="0" w:left="1418" w:header="709" w:footer="709" w:gutter="0"/>
          <w:pgNumType w:fmt="upperRoman"/>
          <w:cols w:space="708"/>
          <w:titlePg/>
          <w:docGrid w:linePitch="360"/>
        </w:sectPr>
      </w:pPr>
      <w:r>
        <w:rPr>
          <w:rStyle w:val="HTMLAkronym"/>
          <w:rFonts w:cs="Times New Roman"/>
        </w:rPr>
        <w:fldChar w:fldCharType="begin"/>
      </w:r>
      <w:r>
        <w:rPr>
          <w:rStyle w:val="HTMLAkronym"/>
          <w:rFonts w:cs="Times New Roman"/>
        </w:rPr>
        <w:instrText xml:space="preserve"> </w:instrText>
      </w:r>
      <w:r w:rsidR="002016EA">
        <w:rPr>
          <w:rStyle w:val="HTMLAkronym"/>
          <w:rFonts w:cs="Times New Roman"/>
        </w:rPr>
        <w:instrText>INDEX \c "1</w:instrText>
      </w:r>
      <w:r>
        <w:rPr>
          <w:rStyle w:val="HTMLAkronym"/>
          <w:rFonts w:cs="Times New Roman"/>
        </w:rPr>
        <w:instrText>" \e "</w:instrText>
      </w:r>
      <w:r w:rsidR="002016EA">
        <w:rPr>
          <w:rStyle w:val="HTMLAkronym"/>
          <w:rFonts w:cs="Times New Roman"/>
        </w:rPr>
        <w:tab/>
      </w:r>
      <w:r>
        <w:rPr>
          <w:rStyle w:val="HTMLAkronym"/>
          <w:rFonts w:cs="Times New Roman"/>
        </w:rPr>
        <w:instrText xml:space="preserve">"\f "abk" \* MERGEFORMAT </w:instrText>
      </w:r>
      <w:r>
        <w:rPr>
          <w:rStyle w:val="HTMLAkronym"/>
          <w:rFonts w:cs="Times New Roman"/>
        </w:rPr>
        <w:fldChar w:fldCharType="separate"/>
      </w:r>
    </w:p>
    <w:p w:rsidR="006B446E" w:rsidRDefault="006B446E">
      <w:pPr>
        <w:pStyle w:val="Index1"/>
        <w:rPr>
          <w:noProof/>
        </w:rPr>
      </w:pPr>
      <w:r>
        <w:rPr>
          <w:noProof/>
        </w:rPr>
        <w:lastRenderedPageBreak/>
        <w:t>DHBW</w:t>
      </w:r>
      <w:r>
        <w:rPr>
          <w:noProof/>
        </w:rPr>
        <w:tab/>
        <w:t>Duale Hochschule Baden-Würrtemberg</w:t>
      </w:r>
    </w:p>
    <w:p w:rsidR="006B446E" w:rsidRDefault="006B446E">
      <w:pPr>
        <w:pStyle w:val="Index1"/>
        <w:rPr>
          <w:noProof/>
        </w:rPr>
      </w:pPr>
      <w:r>
        <w:rPr>
          <w:noProof/>
        </w:rPr>
        <w:t>GUI</w:t>
      </w:r>
      <w:r>
        <w:rPr>
          <w:noProof/>
        </w:rPr>
        <w:tab/>
        <w:t>Graphical User Interfce</w:t>
      </w:r>
    </w:p>
    <w:p w:rsidR="006B446E" w:rsidRDefault="006B446E">
      <w:pPr>
        <w:pStyle w:val="Index1"/>
        <w:rPr>
          <w:noProof/>
        </w:rPr>
      </w:pPr>
      <w:r>
        <w:rPr>
          <w:noProof/>
        </w:rPr>
        <w:t>SDK</w:t>
      </w:r>
      <w:r>
        <w:rPr>
          <w:noProof/>
        </w:rPr>
        <w:tab/>
        <w:t>Software Development Kit</w:t>
      </w:r>
    </w:p>
    <w:p w:rsidR="006B446E" w:rsidRDefault="006B446E">
      <w:pPr>
        <w:pStyle w:val="Index1"/>
        <w:rPr>
          <w:noProof/>
        </w:rPr>
      </w:pPr>
      <w:r>
        <w:rPr>
          <w:noProof/>
        </w:rPr>
        <w:t>STA</w:t>
      </w:r>
      <w:r>
        <w:rPr>
          <w:noProof/>
        </w:rPr>
        <w:tab/>
        <w:t>Singlethreaded Apartment</w:t>
      </w:r>
    </w:p>
    <w:p w:rsidR="006B446E" w:rsidRDefault="006B446E">
      <w:pPr>
        <w:pStyle w:val="Index1"/>
        <w:rPr>
          <w:noProof/>
        </w:rPr>
      </w:pPr>
      <w:r>
        <w:rPr>
          <w:noProof/>
        </w:rPr>
        <w:t>VGA</w:t>
      </w:r>
      <w:r>
        <w:rPr>
          <w:noProof/>
        </w:rPr>
        <w:tab/>
        <w:t>Video Graphics Array</w:t>
      </w:r>
    </w:p>
    <w:p w:rsidR="006B446E" w:rsidRDefault="006B446E" w:rsidP="002016EA">
      <w:pPr>
        <w:tabs>
          <w:tab w:val="right" w:pos="5670"/>
        </w:tabs>
        <w:rPr>
          <w:rStyle w:val="HTMLAkronym"/>
          <w:rFonts w:cs="Times New Roman"/>
          <w:noProof/>
        </w:rPr>
        <w:sectPr w:rsidR="006B446E" w:rsidSect="006B446E">
          <w:type w:val="continuous"/>
          <w:pgSz w:w="11906" w:h="16838"/>
          <w:pgMar w:top="1" w:right="1418" w:bottom="0" w:left="1418" w:header="709" w:footer="709" w:gutter="0"/>
          <w:pgNumType w:fmt="upperRoman"/>
          <w:cols w:space="720"/>
          <w:docGrid w:linePitch="360"/>
        </w:sectPr>
      </w:pPr>
    </w:p>
    <w:p w:rsidR="00975CC1" w:rsidRPr="004A4D92" w:rsidRDefault="00D21C10" w:rsidP="002016EA">
      <w:pPr>
        <w:tabs>
          <w:tab w:val="right" w:pos="5670"/>
        </w:tabs>
        <w:rPr>
          <w:rStyle w:val="HTMLAkronym"/>
          <w:rFonts w:cs="Times New Roman"/>
          <w:lang w:val="en-US"/>
        </w:rPr>
      </w:pPr>
      <w:r>
        <w:rPr>
          <w:rStyle w:val="HTMLAkronym"/>
          <w:rFonts w:cs="Times New Roman"/>
        </w:rPr>
        <w:lastRenderedPageBreak/>
        <w:fldChar w:fldCharType="end"/>
      </w:r>
    </w:p>
    <w:p w:rsidR="00535669" w:rsidRPr="00316262" w:rsidRDefault="00535669" w:rsidP="000F38BE">
      <w:pPr>
        <w:pStyle w:val="Vorspann"/>
        <w:jc w:val="left"/>
        <w:rPr>
          <w:rStyle w:val="HTMLAkronym"/>
        </w:rPr>
      </w:pPr>
      <w:bookmarkStart w:id="8" w:name="_Toc386030076"/>
      <w:r>
        <w:lastRenderedPageBreak/>
        <w:t>Inhaltsverzeichnis</w:t>
      </w:r>
      <w:bookmarkEnd w:id="8"/>
    </w:p>
    <w:p w:rsidR="00535669" w:rsidRDefault="00535669" w:rsidP="00493DDE">
      <w:pPr>
        <w:pStyle w:val="Verzeichnis1"/>
        <w:jc w:val="left"/>
      </w:pPr>
    </w:p>
    <w:p w:rsidR="006B446E" w:rsidRDefault="007B5E53">
      <w:pPr>
        <w:pStyle w:val="Verzeichnis1"/>
        <w:rPr>
          <w:rFonts w:asciiTheme="minorHAnsi" w:eastAsiaTheme="minorEastAsia" w:hAnsiTheme="minorHAnsi" w:cstheme="minorBidi"/>
          <w:sz w:val="22"/>
          <w:szCs w:val="22"/>
          <w:lang w:eastAsia="de-DE"/>
        </w:rPr>
      </w:pPr>
      <w:r>
        <w:fldChar w:fldCharType="begin"/>
      </w:r>
      <w:r>
        <w:instrText xml:space="preserve"> TOC \o "1-4" \h \z \u </w:instrText>
      </w:r>
      <w:r>
        <w:fldChar w:fldCharType="separate"/>
      </w:r>
      <w:hyperlink w:anchor="_Toc386030072" w:history="1">
        <w:r w:rsidR="006B446E" w:rsidRPr="003E75D3">
          <w:rPr>
            <w:rStyle w:val="Hyperlink"/>
          </w:rPr>
          <w:t>Ehrenwörtliche Erklärung</w:t>
        </w:r>
        <w:r w:rsidR="006B446E">
          <w:rPr>
            <w:webHidden/>
          </w:rPr>
          <w:tab/>
        </w:r>
        <w:r w:rsidR="006B446E">
          <w:rPr>
            <w:webHidden/>
          </w:rPr>
          <w:fldChar w:fldCharType="begin"/>
        </w:r>
        <w:r w:rsidR="006B446E">
          <w:rPr>
            <w:webHidden/>
          </w:rPr>
          <w:instrText xml:space="preserve"> PAGEREF _Toc386030072 \h </w:instrText>
        </w:r>
        <w:r w:rsidR="006B446E">
          <w:rPr>
            <w:webHidden/>
          </w:rPr>
        </w:r>
        <w:r w:rsidR="006B446E">
          <w:rPr>
            <w:webHidden/>
          </w:rPr>
          <w:fldChar w:fldCharType="separate"/>
        </w:r>
        <w:r w:rsidR="006B446E">
          <w:rPr>
            <w:webHidden/>
          </w:rPr>
          <w:t>III</w:t>
        </w:r>
        <w:r w:rsidR="006B446E">
          <w:rPr>
            <w:webHidden/>
          </w:rPr>
          <w:fldChar w:fldCharType="end"/>
        </w:r>
      </w:hyperlink>
    </w:p>
    <w:p w:rsidR="006B446E" w:rsidRDefault="006B446E">
      <w:pPr>
        <w:pStyle w:val="Verzeichnis1"/>
        <w:rPr>
          <w:rFonts w:asciiTheme="minorHAnsi" w:eastAsiaTheme="minorEastAsia" w:hAnsiTheme="minorHAnsi" w:cstheme="minorBidi"/>
          <w:sz w:val="22"/>
          <w:szCs w:val="22"/>
          <w:lang w:eastAsia="de-DE"/>
        </w:rPr>
      </w:pPr>
      <w:hyperlink w:anchor="_Toc386030073" w:history="1">
        <w:r w:rsidRPr="003E75D3">
          <w:rPr>
            <w:rStyle w:val="Hyperlink"/>
          </w:rPr>
          <w:t>Abbildungsverzeichnis</w:t>
        </w:r>
        <w:r>
          <w:rPr>
            <w:webHidden/>
          </w:rPr>
          <w:tab/>
        </w:r>
        <w:r>
          <w:rPr>
            <w:webHidden/>
          </w:rPr>
          <w:fldChar w:fldCharType="begin"/>
        </w:r>
        <w:r>
          <w:rPr>
            <w:webHidden/>
          </w:rPr>
          <w:instrText xml:space="preserve"> PAGEREF _Toc386030073 \h </w:instrText>
        </w:r>
        <w:r>
          <w:rPr>
            <w:webHidden/>
          </w:rPr>
        </w:r>
        <w:r>
          <w:rPr>
            <w:webHidden/>
          </w:rPr>
          <w:fldChar w:fldCharType="separate"/>
        </w:r>
        <w:r>
          <w:rPr>
            <w:webHidden/>
          </w:rPr>
          <w:t>IV</w:t>
        </w:r>
        <w:r>
          <w:rPr>
            <w:webHidden/>
          </w:rPr>
          <w:fldChar w:fldCharType="end"/>
        </w:r>
      </w:hyperlink>
    </w:p>
    <w:p w:rsidR="006B446E" w:rsidRDefault="006B446E">
      <w:pPr>
        <w:pStyle w:val="Verzeichnis1"/>
        <w:rPr>
          <w:rFonts w:asciiTheme="minorHAnsi" w:eastAsiaTheme="minorEastAsia" w:hAnsiTheme="minorHAnsi" w:cstheme="minorBidi"/>
          <w:sz w:val="22"/>
          <w:szCs w:val="22"/>
          <w:lang w:eastAsia="de-DE"/>
        </w:rPr>
      </w:pPr>
      <w:hyperlink w:anchor="_Toc386030074" w:history="1">
        <w:r w:rsidRPr="003E75D3">
          <w:rPr>
            <w:rStyle w:val="Hyperlink"/>
          </w:rPr>
          <w:t>Codeverzeichnis</w:t>
        </w:r>
        <w:r>
          <w:rPr>
            <w:webHidden/>
          </w:rPr>
          <w:tab/>
        </w:r>
        <w:r>
          <w:rPr>
            <w:webHidden/>
          </w:rPr>
          <w:fldChar w:fldCharType="begin"/>
        </w:r>
        <w:r>
          <w:rPr>
            <w:webHidden/>
          </w:rPr>
          <w:instrText xml:space="preserve"> PAGEREF _Toc386030074 \h </w:instrText>
        </w:r>
        <w:r>
          <w:rPr>
            <w:webHidden/>
          </w:rPr>
        </w:r>
        <w:r>
          <w:rPr>
            <w:webHidden/>
          </w:rPr>
          <w:fldChar w:fldCharType="separate"/>
        </w:r>
        <w:r>
          <w:rPr>
            <w:webHidden/>
          </w:rPr>
          <w:t>V</w:t>
        </w:r>
        <w:r>
          <w:rPr>
            <w:webHidden/>
          </w:rPr>
          <w:fldChar w:fldCharType="end"/>
        </w:r>
      </w:hyperlink>
    </w:p>
    <w:p w:rsidR="006B446E" w:rsidRDefault="006B446E">
      <w:pPr>
        <w:pStyle w:val="Verzeichnis1"/>
        <w:rPr>
          <w:rFonts w:asciiTheme="minorHAnsi" w:eastAsiaTheme="minorEastAsia" w:hAnsiTheme="minorHAnsi" w:cstheme="minorBidi"/>
          <w:sz w:val="22"/>
          <w:szCs w:val="22"/>
          <w:lang w:eastAsia="de-DE"/>
        </w:rPr>
      </w:pPr>
      <w:hyperlink w:anchor="_Toc386030075" w:history="1">
        <w:r w:rsidRPr="003E75D3">
          <w:rPr>
            <w:rStyle w:val="Hyperlink"/>
          </w:rPr>
          <w:t>Abkürzungsverzeichnis</w:t>
        </w:r>
        <w:r>
          <w:rPr>
            <w:webHidden/>
          </w:rPr>
          <w:tab/>
        </w:r>
        <w:r>
          <w:rPr>
            <w:webHidden/>
          </w:rPr>
          <w:fldChar w:fldCharType="begin"/>
        </w:r>
        <w:r>
          <w:rPr>
            <w:webHidden/>
          </w:rPr>
          <w:instrText xml:space="preserve"> PAGEREF _Toc386030075 \h </w:instrText>
        </w:r>
        <w:r>
          <w:rPr>
            <w:webHidden/>
          </w:rPr>
        </w:r>
        <w:r>
          <w:rPr>
            <w:webHidden/>
          </w:rPr>
          <w:fldChar w:fldCharType="separate"/>
        </w:r>
        <w:r>
          <w:rPr>
            <w:webHidden/>
          </w:rPr>
          <w:t>VI</w:t>
        </w:r>
        <w:r>
          <w:rPr>
            <w:webHidden/>
          </w:rPr>
          <w:fldChar w:fldCharType="end"/>
        </w:r>
      </w:hyperlink>
    </w:p>
    <w:p w:rsidR="006B446E" w:rsidRDefault="006B446E">
      <w:pPr>
        <w:pStyle w:val="Verzeichnis1"/>
        <w:rPr>
          <w:rFonts w:asciiTheme="minorHAnsi" w:eastAsiaTheme="minorEastAsia" w:hAnsiTheme="minorHAnsi" w:cstheme="minorBidi"/>
          <w:sz w:val="22"/>
          <w:szCs w:val="22"/>
          <w:lang w:eastAsia="de-DE"/>
        </w:rPr>
      </w:pPr>
      <w:hyperlink w:anchor="_Toc386030076" w:history="1">
        <w:r w:rsidRPr="003E75D3">
          <w:rPr>
            <w:rStyle w:val="Hyperlink"/>
          </w:rPr>
          <w:t>Inhaltsverzeichnis</w:t>
        </w:r>
        <w:r>
          <w:rPr>
            <w:webHidden/>
          </w:rPr>
          <w:tab/>
        </w:r>
        <w:r>
          <w:rPr>
            <w:webHidden/>
          </w:rPr>
          <w:fldChar w:fldCharType="begin"/>
        </w:r>
        <w:r>
          <w:rPr>
            <w:webHidden/>
          </w:rPr>
          <w:instrText xml:space="preserve"> PAGEREF _Toc386030076 \h </w:instrText>
        </w:r>
        <w:r>
          <w:rPr>
            <w:webHidden/>
          </w:rPr>
        </w:r>
        <w:r>
          <w:rPr>
            <w:webHidden/>
          </w:rPr>
          <w:fldChar w:fldCharType="separate"/>
        </w:r>
        <w:r>
          <w:rPr>
            <w:webHidden/>
          </w:rPr>
          <w:t>VII</w:t>
        </w:r>
        <w:r>
          <w:rPr>
            <w:webHidden/>
          </w:rPr>
          <w:fldChar w:fldCharType="end"/>
        </w:r>
      </w:hyperlink>
    </w:p>
    <w:p w:rsidR="006B446E" w:rsidRDefault="006B446E">
      <w:pPr>
        <w:pStyle w:val="Verzeichnis1"/>
        <w:tabs>
          <w:tab w:val="left" w:pos="480"/>
        </w:tabs>
        <w:rPr>
          <w:rFonts w:asciiTheme="minorHAnsi" w:eastAsiaTheme="minorEastAsia" w:hAnsiTheme="minorHAnsi" w:cstheme="minorBidi"/>
          <w:sz w:val="22"/>
          <w:szCs w:val="22"/>
          <w:lang w:eastAsia="de-DE"/>
        </w:rPr>
      </w:pPr>
      <w:hyperlink w:anchor="_Toc386030077" w:history="1">
        <w:r w:rsidRPr="003E75D3">
          <w:rPr>
            <w:rStyle w:val="Hyperlink"/>
          </w:rPr>
          <w:t>1</w:t>
        </w:r>
        <w:r>
          <w:rPr>
            <w:rFonts w:asciiTheme="minorHAnsi" w:eastAsiaTheme="minorEastAsia" w:hAnsiTheme="minorHAnsi" w:cstheme="minorBidi"/>
            <w:sz w:val="22"/>
            <w:szCs w:val="22"/>
            <w:lang w:eastAsia="de-DE"/>
          </w:rPr>
          <w:tab/>
        </w:r>
        <w:r w:rsidRPr="003E75D3">
          <w:rPr>
            <w:rStyle w:val="Hyperlink"/>
          </w:rPr>
          <w:t>Einleitung</w:t>
        </w:r>
        <w:r>
          <w:rPr>
            <w:webHidden/>
          </w:rPr>
          <w:tab/>
        </w:r>
        <w:r>
          <w:rPr>
            <w:webHidden/>
          </w:rPr>
          <w:fldChar w:fldCharType="begin"/>
        </w:r>
        <w:r>
          <w:rPr>
            <w:webHidden/>
          </w:rPr>
          <w:instrText xml:space="preserve"> PAGEREF _Toc386030077 \h </w:instrText>
        </w:r>
        <w:r>
          <w:rPr>
            <w:webHidden/>
          </w:rPr>
        </w:r>
        <w:r>
          <w:rPr>
            <w:webHidden/>
          </w:rPr>
          <w:fldChar w:fldCharType="separate"/>
        </w:r>
        <w:r>
          <w:rPr>
            <w:webHidden/>
          </w:rPr>
          <w:t>1</w:t>
        </w:r>
        <w:r>
          <w:rPr>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078" w:history="1">
        <w:r w:rsidRPr="003E75D3">
          <w:rPr>
            <w:rStyle w:val="Hyperlink"/>
            <w:noProof/>
          </w:rPr>
          <w:t>1.1</w:t>
        </w:r>
        <w:r>
          <w:rPr>
            <w:rFonts w:asciiTheme="minorHAnsi" w:eastAsiaTheme="minorEastAsia" w:hAnsiTheme="minorHAnsi" w:cstheme="minorBidi"/>
            <w:noProof/>
            <w:sz w:val="22"/>
            <w:szCs w:val="22"/>
            <w:lang w:eastAsia="de-DE"/>
          </w:rPr>
          <w:tab/>
        </w:r>
        <w:r w:rsidRPr="003E75D3">
          <w:rPr>
            <w:rStyle w:val="Hyperlink"/>
            <w:noProof/>
          </w:rPr>
          <w:t>Motivation</w:t>
        </w:r>
        <w:r>
          <w:rPr>
            <w:noProof/>
            <w:webHidden/>
          </w:rPr>
          <w:tab/>
        </w:r>
        <w:r>
          <w:rPr>
            <w:noProof/>
            <w:webHidden/>
          </w:rPr>
          <w:fldChar w:fldCharType="begin"/>
        </w:r>
        <w:r>
          <w:rPr>
            <w:noProof/>
            <w:webHidden/>
          </w:rPr>
          <w:instrText xml:space="preserve"> PAGEREF _Toc386030078 \h </w:instrText>
        </w:r>
        <w:r>
          <w:rPr>
            <w:noProof/>
            <w:webHidden/>
          </w:rPr>
        </w:r>
        <w:r>
          <w:rPr>
            <w:noProof/>
            <w:webHidden/>
          </w:rPr>
          <w:fldChar w:fldCharType="separate"/>
        </w:r>
        <w:r>
          <w:rPr>
            <w:noProof/>
            <w:webHidden/>
          </w:rPr>
          <w:t>1</w:t>
        </w:r>
        <w:r>
          <w:rPr>
            <w:noProof/>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079" w:history="1">
        <w:r w:rsidRPr="003E75D3">
          <w:rPr>
            <w:rStyle w:val="Hyperlink"/>
            <w:noProof/>
          </w:rPr>
          <w:t>1.2</w:t>
        </w:r>
        <w:r>
          <w:rPr>
            <w:rFonts w:asciiTheme="minorHAnsi" w:eastAsiaTheme="minorEastAsia" w:hAnsiTheme="minorHAnsi" w:cstheme="minorBidi"/>
            <w:noProof/>
            <w:sz w:val="22"/>
            <w:szCs w:val="22"/>
            <w:lang w:eastAsia="de-DE"/>
          </w:rPr>
          <w:tab/>
        </w:r>
        <w:r w:rsidRPr="003E75D3">
          <w:rPr>
            <w:rStyle w:val="Hyperlink"/>
            <w:noProof/>
          </w:rPr>
          <w:t>Aufgabenumfeld</w:t>
        </w:r>
        <w:r>
          <w:rPr>
            <w:noProof/>
            <w:webHidden/>
          </w:rPr>
          <w:tab/>
        </w:r>
        <w:r>
          <w:rPr>
            <w:noProof/>
            <w:webHidden/>
          </w:rPr>
          <w:fldChar w:fldCharType="begin"/>
        </w:r>
        <w:r>
          <w:rPr>
            <w:noProof/>
            <w:webHidden/>
          </w:rPr>
          <w:instrText xml:space="preserve"> PAGEREF _Toc386030079 \h </w:instrText>
        </w:r>
        <w:r>
          <w:rPr>
            <w:noProof/>
            <w:webHidden/>
          </w:rPr>
        </w:r>
        <w:r>
          <w:rPr>
            <w:noProof/>
            <w:webHidden/>
          </w:rPr>
          <w:fldChar w:fldCharType="separate"/>
        </w:r>
        <w:r>
          <w:rPr>
            <w:noProof/>
            <w:webHidden/>
          </w:rPr>
          <w:t>1</w:t>
        </w:r>
        <w:r>
          <w:rPr>
            <w:noProof/>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080" w:history="1">
        <w:r w:rsidRPr="003E75D3">
          <w:rPr>
            <w:rStyle w:val="Hyperlink"/>
            <w:noProof/>
          </w:rPr>
          <w:t>1.3</w:t>
        </w:r>
        <w:r>
          <w:rPr>
            <w:rFonts w:asciiTheme="minorHAnsi" w:eastAsiaTheme="minorEastAsia" w:hAnsiTheme="minorHAnsi" w:cstheme="minorBidi"/>
            <w:noProof/>
            <w:sz w:val="22"/>
            <w:szCs w:val="22"/>
            <w:lang w:eastAsia="de-DE"/>
          </w:rPr>
          <w:tab/>
        </w:r>
        <w:r w:rsidRPr="003E75D3">
          <w:rPr>
            <w:rStyle w:val="Hyperlink"/>
            <w:noProof/>
          </w:rPr>
          <w:t>Aufgabenbeschreibung und Ziele</w:t>
        </w:r>
        <w:r>
          <w:rPr>
            <w:noProof/>
            <w:webHidden/>
          </w:rPr>
          <w:tab/>
        </w:r>
        <w:r>
          <w:rPr>
            <w:noProof/>
            <w:webHidden/>
          </w:rPr>
          <w:fldChar w:fldCharType="begin"/>
        </w:r>
        <w:r>
          <w:rPr>
            <w:noProof/>
            <w:webHidden/>
          </w:rPr>
          <w:instrText xml:space="preserve"> PAGEREF _Toc386030080 \h </w:instrText>
        </w:r>
        <w:r>
          <w:rPr>
            <w:noProof/>
            <w:webHidden/>
          </w:rPr>
        </w:r>
        <w:r>
          <w:rPr>
            <w:noProof/>
            <w:webHidden/>
          </w:rPr>
          <w:fldChar w:fldCharType="separate"/>
        </w:r>
        <w:r>
          <w:rPr>
            <w:noProof/>
            <w:webHidden/>
          </w:rPr>
          <w:t>2</w:t>
        </w:r>
        <w:r>
          <w:rPr>
            <w:noProof/>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081" w:history="1">
        <w:r w:rsidRPr="003E75D3">
          <w:rPr>
            <w:rStyle w:val="Hyperlink"/>
            <w:noProof/>
          </w:rPr>
          <w:t>1.4</w:t>
        </w:r>
        <w:r>
          <w:rPr>
            <w:rFonts w:asciiTheme="minorHAnsi" w:eastAsiaTheme="minorEastAsia" w:hAnsiTheme="minorHAnsi" w:cstheme="minorBidi"/>
            <w:noProof/>
            <w:sz w:val="22"/>
            <w:szCs w:val="22"/>
            <w:lang w:eastAsia="de-DE"/>
          </w:rPr>
          <w:tab/>
        </w:r>
        <w:r w:rsidRPr="003E75D3">
          <w:rPr>
            <w:rStyle w:val="Hyperlink"/>
            <w:noProof/>
          </w:rPr>
          <w:t>Vorgehensweise</w:t>
        </w:r>
        <w:r>
          <w:rPr>
            <w:noProof/>
            <w:webHidden/>
          </w:rPr>
          <w:tab/>
        </w:r>
        <w:r>
          <w:rPr>
            <w:noProof/>
            <w:webHidden/>
          </w:rPr>
          <w:fldChar w:fldCharType="begin"/>
        </w:r>
        <w:r>
          <w:rPr>
            <w:noProof/>
            <w:webHidden/>
          </w:rPr>
          <w:instrText xml:space="preserve"> PAGEREF _Toc386030081 \h </w:instrText>
        </w:r>
        <w:r>
          <w:rPr>
            <w:noProof/>
            <w:webHidden/>
          </w:rPr>
        </w:r>
        <w:r>
          <w:rPr>
            <w:noProof/>
            <w:webHidden/>
          </w:rPr>
          <w:fldChar w:fldCharType="separate"/>
        </w:r>
        <w:r>
          <w:rPr>
            <w:noProof/>
            <w:webHidden/>
          </w:rPr>
          <w:t>2</w:t>
        </w:r>
        <w:r>
          <w:rPr>
            <w:noProof/>
            <w:webHidden/>
          </w:rPr>
          <w:fldChar w:fldCharType="end"/>
        </w:r>
      </w:hyperlink>
    </w:p>
    <w:p w:rsidR="006B446E" w:rsidRDefault="006B446E">
      <w:pPr>
        <w:pStyle w:val="Verzeichnis1"/>
        <w:tabs>
          <w:tab w:val="left" w:pos="480"/>
        </w:tabs>
        <w:rPr>
          <w:rFonts w:asciiTheme="minorHAnsi" w:eastAsiaTheme="minorEastAsia" w:hAnsiTheme="minorHAnsi" w:cstheme="minorBidi"/>
          <w:sz w:val="22"/>
          <w:szCs w:val="22"/>
          <w:lang w:eastAsia="de-DE"/>
        </w:rPr>
      </w:pPr>
      <w:hyperlink w:anchor="_Toc386030082" w:history="1">
        <w:r w:rsidRPr="003E75D3">
          <w:rPr>
            <w:rStyle w:val="Hyperlink"/>
          </w:rPr>
          <w:t>2</w:t>
        </w:r>
        <w:r>
          <w:rPr>
            <w:rFonts w:asciiTheme="minorHAnsi" w:eastAsiaTheme="minorEastAsia" w:hAnsiTheme="minorHAnsi" w:cstheme="minorBidi"/>
            <w:sz w:val="22"/>
            <w:szCs w:val="22"/>
            <w:lang w:eastAsia="de-DE"/>
          </w:rPr>
          <w:tab/>
        </w:r>
        <w:r w:rsidRPr="003E75D3">
          <w:rPr>
            <w:rStyle w:val="Hyperlink"/>
          </w:rPr>
          <w:t>Grundlagen</w:t>
        </w:r>
        <w:r>
          <w:rPr>
            <w:webHidden/>
          </w:rPr>
          <w:tab/>
        </w:r>
        <w:r>
          <w:rPr>
            <w:webHidden/>
          </w:rPr>
          <w:fldChar w:fldCharType="begin"/>
        </w:r>
        <w:r>
          <w:rPr>
            <w:webHidden/>
          </w:rPr>
          <w:instrText xml:space="preserve"> PAGEREF _Toc386030082 \h </w:instrText>
        </w:r>
        <w:r>
          <w:rPr>
            <w:webHidden/>
          </w:rPr>
        </w:r>
        <w:r>
          <w:rPr>
            <w:webHidden/>
          </w:rPr>
          <w:fldChar w:fldCharType="separate"/>
        </w:r>
        <w:r>
          <w:rPr>
            <w:webHidden/>
          </w:rPr>
          <w:t>3</w:t>
        </w:r>
        <w:r>
          <w:rPr>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083" w:history="1">
        <w:r w:rsidRPr="003E75D3">
          <w:rPr>
            <w:rStyle w:val="Hyperlink"/>
            <w:noProof/>
          </w:rPr>
          <w:t>2.1</w:t>
        </w:r>
        <w:r>
          <w:rPr>
            <w:rFonts w:asciiTheme="minorHAnsi" w:eastAsiaTheme="minorEastAsia" w:hAnsiTheme="minorHAnsi" w:cstheme="minorBidi"/>
            <w:noProof/>
            <w:sz w:val="22"/>
            <w:szCs w:val="22"/>
            <w:lang w:eastAsia="de-DE"/>
          </w:rPr>
          <w:tab/>
        </w:r>
        <w:r w:rsidRPr="003E75D3">
          <w:rPr>
            <w:rStyle w:val="Hyperlink"/>
            <w:noProof/>
          </w:rPr>
          <w:t>Kinect</w:t>
        </w:r>
        <w:r>
          <w:rPr>
            <w:noProof/>
            <w:webHidden/>
          </w:rPr>
          <w:tab/>
        </w:r>
        <w:r>
          <w:rPr>
            <w:noProof/>
            <w:webHidden/>
          </w:rPr>
          <w:fldChar w:fldCharType="begin"/>
        </w:r>
        <w:r>
          <w:rPr>
            <w:noProof/>
            <w:webHidden/>
          </w:rPr>
          <w:instrText xml:space="preserve"> PAGEREF _Toc386030083 \h </w:instrText>
        </w:r>
        <w:r>
          <w:rPr>
            <w:noProof/>
            <w:webHidden/>
          </w:rPr>
        </w:r>
        <w:r>
          <w:rPr>
            <w:noProof/>
            <w:webHidden/>
          </w:rPr>
          <w:fldChar w:fldCharType="separate"/>
        </w:r>
        <w:r>
          <w:rPr>
            <w:noProof/>
            <w:webHidden/>
          </w:rPr>
          <w:t>3</w:t>
        </w:r>
        <w:r>
          <w:rPr>
            <w:noProof/>
            <w:webHidden/>
          </w:rPr>
          <w:fldChar w:fldCharType="end"/>
        </w:r>
      </w:hyperlink>
    </w:p>
    <w:p w:rsidR="006B446E" w:rsidRDefault="006B446E">
      <w:pPr>
        <w:pStyle w:val="Verzeichnis3"/>
        <w:rPr>
          <w:rFonts w:asciiTheme="minorHAnsi" w:eastAsiaTheme="minorEastAsia" w:hAnsiTheme="minorHAnsi" w:cstheme="minorBidi"/>
          <w:noProof/>
          <w:sz w:val="22"/>
          <w:szCs w:val="22"/>
          <w:lang w:eastAsia="de-DE"/>
        </w:rPr>
      </w:pPr>
      <w:hyperlink w:anchor="_Toc386030084" w:history="1">
        <w:r w:rsidRPr="003E75D3">
          <w:rPr>
            <w:rStyle w:val="Hyperlink"/>
            <w:noProof/>
          </w:rPr>
          <w:t>2.1.1</w:t>
        </w:r>
        <w:r>
          <w:rPr>
            <w:rFonts w:asciiTheme="minorHAnsi" w:eastAsiaTheme="minorEastAsia" w:hAnsiTheme="minorHAnsi" w:cstheme="minorBidi"/>
            <w:noProof/>
            <w:sz w:val="22"/>
            <w:szCs w:val="22"/>
            <w:lang w:eastAsia="de-DE"/>
          </w:rPr>
          <w:tab/>
        </w:r>
        <w:r w:rsidRPr="003E75D3">
          <w:rPr>
            <w:rStyle w:val="Hyperlink"/>
            <w:noProof/>
          </w:rPr>
          <w:t>Sensoren der Kinect</w:t>
        </w:r>
        <w:r>
          <w:rPr>
            <w:noProof/>
            <w:webHidden/>
          </w:rPr>
          <w:tab/>
        </w:r>
        <w:r>
          <w:rPr>
            <w:noProof/>
            <w:webHidden/>
          </w:rPr>
          <w:fldChar w:fldCharType="begin"/>
        </w:r>
        <w:r>
          <w:rPr>
            <w:noProof/>
            <w:webHidden/>
          </w:rPr>
          <w:instrText xml:space="preserve"> PAGEREF _Toc386030084 \h </w:instrText>
        </w:r>
        <w:r>
          <w:rPr>
            <w:noProof/>
            <w:webHidden/>
          </w:rPr>
        </w:r>
        <w:r>
          <w:rPr>
            <w:noProof/>
            <w:webHidden/>
          </w:rPr>
          <w:fldChar w:fldCharType="separate"/>
        </w:r>
        <w:r>
          <w:rPr>
            <w:noProof/>
            <w:webHidden/>
          </w:rPr>
          <w:t>3</w:t>
        </w:r>
        <w:r>
          <w:rPr>
            <w:noProof/>
            <w:webHidden/>
          </w:rPr>
          <w:fldChar w:fldCharType="end"/>
        </w:r>
      </w:hyperlink>
    </w:p>
    <w:p w:rsidR="006B446E" w:rsidRDefault="006B446E">
      <w:pPr>
        <w:pStyle w:val="Verzeichnis3"/>
        <w:rPr>
          <w:rFonts w:asciiTheme="minorHAnsi" w:eastAsiaTheme="minorEastAsia" w:hAnsiTheme="minorHAnsi" w:cstheme="minorBidi"/>
          <w:noProof/>
          <w:sz w:val="22"/>
          <w:szCs w:val="22"/>
          <w:lang w:eastAsia="de-DE"/>
        </w:rPr>
      </w:pPr>
      <w:hyperlink w:anchor="_Toc386030085" w:history="1">
        <w:r w:rsidRPr="003E75D3">
          <w:rPr>
            <w:rStyle w:val="Hyperlink"/>
            <w:noProof/>
          </w:rPr>
          <w:t>2.1.2</w:t>
        </w:r>
        <w:r>
          <w:rPr>
            <w:rFonts w:asciiTheme="minorHAnsi" w:eastAsiaTheme="minorEastAsia" w:hAnsiTheme="minorHAnsi" w:cstheme="minorBidi"/>
            <w:noProof/>
            <w:sz w:val="22"/>
            <w:szCs w:val="22"/>
            <w:lang w:eastAsia="de-DE"/>
          </w:rPr>
          <w:tab/>
        </w:r>
        <w:r w:rsidRPr="003E75D3">
          <w:rPr>
            <w:rStyle w:val="Hyperlink"/>
            <w:noProof/>
          </w:rPr>
          <w:t>SDK</w:t>
        </w:r>
        <w:r>
          <w:rPr>
            <w:noProof/>
            <w:webHidden/>
          </w:rPr>
          <w:tab/>
        </w:r>
        <w:r>
          <w:rPr>
            <w:noProof/>
            <w:webHidden/>
          </w:rPr>
          <w:fldChar w:fldCharType="begin"/>
        </w:r>
        <w:r>
          <w:rPr>
            <w:noProof/>
            <w:webHidden/>
          </w:rPr>
          <w:instrText xml:space="preserve"> PAGEREF _Toc386030085 \h </w:instrText>
        </w:r>
        <w:r>
          <w:rPr>
            <w:noProof/>
            <w:webHidden/>
          </w:rPr>
        </w:r>
        <w:r>
          <w:rPr>
            <w:noProof/>
            <w:webHidden/>
          </w:rPr>
          <w:fldChar w:fldCharType="separate"/>
        </w:r>
        <w:r>
          <w:rPr>
            <w:noProof/>
            <w:webHidden/>
          </w:rPr>
          <w:t>6</w:t>
        </w:r>
        <w:r>
          <w:rPr>
            <w:noProof/>
            <w:webHidden/>
          </w:rPr>
          <w:fldChar w:fldCharType="end"/>
        </w:r>
      </w:hyperlink>
    </w:p>
    <w:p w:rsidR="006B446E" w:rsidRDefault="006B446E">
      <w:pPr>
        <w:pStyle w:val="Verzeichnis3"/>
        <w:rPr>
          <w:rFonts w:asciiTheme="minorHAnsi" w:eastAsiaTheme="minorEastAsia" w:hAnsiTheme="minorHAnsi" w:cstheme="minorBidi"/>
          <w:noProof/>
          <w:sz w:val="22"/>
          <w:szCs w:val="22"/>
          <w:lang w:eastAsia="de-DE"/>
        </w:rPr>
      </w:pPr>
      <w:hyperlink w:anchor="_Toc386030086" w:history="1">
        <w:r w:rsidRPr="003E75D3">
          <w:rPr>
            <w:rStyle w:val="Hyperlink"/>
            <w:noProof/>
          </w:rPr>
          <w:t>2.1.3</w:t>
        </w:r>
        <w:r>
          <w:rPr>
            <w:rFonts w:asciiTheme="minorHAnsi" w:eastAsiaTheme="minorEastAsia" w:hAnsiTheme="minorHAnsi" w:cstheme="minorBidi"/>
            <w:noProof/>
            <w:sz w:val="22"/>
            <w:szCs w:val="22"/>
            <w:lang w:eastAsia="de-DE"/>
          </w:rPr>
          <w:tab/>
        </w:r>
        <w:r w:rsidRPr="003E75D3">
          <w:rPr>
            <w:rStyle w:val="Hyperlink"/>
            <w:noProof/>
          </w:rPr>
          <w:t>Kinect Developer Toolkit</w:t>
        </w:r>
        <w:r>
          <w:rPr>
            <w:noProof/>
            <w:webHidden/>
          </w:rPr>
          <w:tab/>
        </w:r>
        <w:r>
          <w:rPr>
            <w:noProof/>
            <w:webHidden/>
          </w:rPr>
          <w:fldChar w:fldCharType="begin"/>
        </w:r>
        <w:r>
          <w:rPr>
            <w:noProof/>
            <w:webHidden/>
          </w:rPr>
          <w:instrText xml:space="preserve"> PAGEREF _Toc386030086 \h </w:instrText>
        </w:r>
        <w:r>
          <w:rPr>
            <w:noProof/>
            <w:webHidden/>
          </w:rPr>
        </w:r>
        <w:r>
          <w:rPr>
            <w:noProof/>
            <w:webHidden/>
          </w:rPr>
          <w:fldChar w:fldCharType="separate"/>
        </w:r>
        <w:r>
          <w:rPr>
            <w:noProof/>
            <w:webHidden/>
          </w:rPr>
          <w:t>6</w:t>
        </w:r>
        <w:r>
          <w:rPr>
            <w:noProof/>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087" w:history="1">
        <w:r w:rsidRPr="003E75D3">
          <w:rPr>
            <w:rStyle w:val="Hyperlink"/>
            <w:noProof/>
          </w:rPr>
          <w:t>2.2</w:t>
        </w:r>
        <w:r>
          <w:rPr>
            <w:rFonts w:asciiTheme="minorHAnsi" w:eastAsiaTheme="minorEastAsia" w:hAnsiTheme="minorHAnsi" w:cstheme="minorBidi"/>
            <w:noProof/>
            <w:sz w:val="22"/>
            <w:szCs w:val="22"/>
            <w:lang w:eastAsia="de-DE"/>
          </w:rPr>
          <w:tab/>
        </w:r>
        <w:r w:rsidRPr="003E75D3">
          <w:rPr>
            <w:rStyle w:val="Hyperlink"/>
            <w:noProof/>
          </w:rPr>
          <w:t>Humanoide Roboter: Nao</w:t>
        </w:r>
        <w:r>
          <w:rPr>
            <w:noProof/>
            <w:webHidden/>
          </w:rPr>
          <w:tab/>
        </w:r>
        <w:r>
          <w:rPr>
            <w:noProof/>
            <w:webHidden/>
          </w:rPr>
          <w:fldChar w:fldCharType="begin"/>
        </w:r>
        <w:r>
          <w:rPr>
            <w:noProof/>
            <w:webHidden/>
          </w:rPr>
          <w:instrText xml:space="preserve"> PAGEREF _Toc386030087 \h </w:instrText>
        </w:r>
        <w:r>
          <w:rPr>
            <w:noProof/>
            <w:webHidden/>
          </w:rPr>
        </w:r>
        <w:r>
          <w:rPr>
            <w:noProof/>
            <w:webHidden/>
          </w:rPr>
          <w:fldChar w:fldCharType="separate"/>
        </w:r>
        <w:r>
          <w:rPr>
            <w:noProof/>
            <w:webHidden/>
          </w:rPr>
          <w:t>8</w:t>
        </w:r>
        <w:r>
          <w:rPr>
            <w:noProof/>
            <w:webHidden/>
          </w:rPr>
          <w:fldChar w:fldCharType="end"/>
        </w:r>
      </w:hyperlink>
    </w:p>
    <w:p w:rsidR="006B446E" w:rsidRDefault="006B446E">
      <w:pPr>
        <w:pStyle w:val="Verzeichnis3"/>
        <w:rPr>
          <w:rFonts w:asciiTheme="minorHAnsi" w:eastAsiaTheme="minorEastAsia" w:hAnsiTheme="minorHAnsi" w:cstheme="minorBidi"/>
          <w:noProof/>
          <w:sz w:val="22"/>
          <w:szCs w:val="22"/>
          <w:lang w:eastAsia="de-DE"/>
        </w:rPr>
      </w:pPr>
      <w:hyperlink w:anchor="_Toc386030088" w:history="1">
        <w:r w:rsidRPr="003E75D3">
          <w:rPr>
            <w:rStyle w:val="Hyperlink"/>
            <w:noProof/>
          </w:rPr>
          <w:t>2.2.1</w:t>
        </w:r>
        <w:r>
          <w:rPr>
            <w:rFonts w:asciiTheme="minorHAnsi" w:eastAsiaTheme="minorEastAsia" w:hAnsiTheme="minorHAnsi" w:cstheme="minorBidi"/>
            <w:noProof/>
            <w:sz w:val="22"/>
            <w:szCs w:val="22"/>
            <w:lang w:eastAsia="de-DE"/>
          </w:rPr>
          <w:tab/>
        </w:r>
        <w:r w:rsidRPr="003E75D3">
          <w:rPr>
            <w:rStyle w:val="Hyperlink"/>
            <w:noProof/>
          </w:rPr>
          <w:t>Nao</w:t>
        </w:r>
        <w:r>
          <w:rPr>
            <w:noProof/>
            <w:webHidden/>
          </w:rPr>
          <w:tab/>
        </w:r>
        <w:r>
          <w:rPr>
            <w:noProof/>
            <w:webHidden/>
          </w:rPr>
          <w:fldChar w:fldCharType="begin"/>
        </w:r>
        <w:r>
          <w:rPr>
            <w:noProof/>
            <w:webHidden/>
          </w:rPr>
          <w:instrText xml:space="preserve"> PAGEREF _Toc386030088 \h </w:instrText>
        </w:r>
        <w:r>
          <w:rPr>
            <w:noProof/>
            <w:webHidden/>
          </w:rPr>
        </w:r>
        <w:r>
          <w:rPr>
            <w:noProof/>
            <w:webHidden/>
          </w:rPr>
          <w:fldChar w:fldCharType="separate"/>
        </w:r>
        <w:r>
          <w:rPr>
            <w:noProof/>
            <w:webHidden/>
          </w:rPr>
          <w:t>8</w:t>
        </w:r>
        <w:r>
          <w:rPr>
            <w:noProof/>
            <w:webHidden/>
          </w:rPr>
          <w:fldChar w:fldCharType="end"/>
        </w:r>
      </w:hyperlink>
    </w:p>
    <w:p w:rsidR="006B446E" w:rsidRDefault="006B446E">
      <w:pPr>
        <w:pStyle w:val="Verzeichnis4"/>
        <w:rPr>
          <w:rFonts w:asciiTheme="minorHAnsi" w:eastAsiaTheme="minorEastAsia" w:hAnsiTheme="minorHAnsi" w:cstheme="minorBidi"/>
          <w:noProof/>
          <w:sz w:val="22"/>
          <w:szCs w:val="22"/>
          <w:lang w:eastAsia="de-DE"/>
        </w:rPr>
      </w:pPr>
      <w:hyperlink w:anchor="_Toc386030089" w:history="1">
        <w:r w:rsidRPr="003E75D3">
          <w:rPr>
            <w:rStyle w:val="Hyperlink"/>
            <w:noProof/>
          </w:rPr>
          <w:t>2.2.1.1</w:t>
        </w:r>
        <w:r>
          <w:rPr>
            <w:rFonts w:asciiTheme="minorHAnsi" w:eastAsiaTheme="minorEastAsia" w:hAnsiTheme="minorHAnsi" w:cstheme="minorBidi"/>
            <w:noProof/>
            <w:sz w:val="22"/>
            <w:szCs w:val="22"/>
            <w:lang w:eastAsia="de-DE"/>
          </w:rPr>
          <w:tab/>
        </w:r>
        <w:r w:rsidRPr="003E75D3">
          <w:rPr>
            <w:rStyle w:val="Hyperlink"/>
            <w:noProof/>
          </w:rPr>
          <w:t>Hardware</w:t>
        </w:r>
        <w:r>
          <w:rPr>
            <w:noProof/>
            <w:webHidden/>
          </w:rPr>
          <w:tab/>
        </w:r>
        <w:r>
          <w:rPr>
            <w:noProof/>
            <w:webHidden/>
          </w:rPr>
          <w:fldChar w:fldCharType="begin"/>
        </w:r>
        <w:r>
          <w:rPr>
            <w:noProof/>
            <w:webHidden/>
          </w:rPr>
          <w:instrText xml:space="preserve"> PAGEREF _Toc386030089 \h </w:instrText>
        </w:r>
        <w:r>
          <w:rPr>
            <w:noProof/>
            <w:webHidden/>
          </w:rPr>
        </w:r>
        <w:r>
          <w:rPr>
            <w:noProof/>
            <w:webHidden/>
          </w:rPr>
          <w:fldChar w:fldCharType="separate"/>
        </w:r>
        <w:r>
          <w:rPr>
            <w:noProof/>
            <w:webHidden/>
          </w:rPr>
          <w:t>8</w:t>
        </w:r>
        <w:r>
          <w:rPr>
            <w:noProof/>
            <w:webHidden/>
          </w:rPr>
          <w:fldChar w:fldCharType="end"/>
        </w:r>
      </w:hyperlink>
    </w:p>
    <w:p w:rsidR="006B446E" w:rsidRDefault="006B446E">
      <w:pPr>
        <w:pStyle w:val="Verzeichnis4"/>
        <w:rPr>
          <w:rFonts w:asciiTheme="minorHAnsi" w:eastAsiaTheme="minorEastAsia" w:hAnsiTheme="minorHAnsi" w:cstheme="minorBidi"/>
          <w:noProof/>
          <w:sz w:val="22"/>
          <w:szCs w:val="22"/>
          <w:lang w:eastAsia="de-DE"/>
        </w:rPr>
      </w:pPr>
      <w:hyperlink w:anchor="_Toc386030090" w:history="1">
        <w:r w:rsidRPr="003E75D3">
          <w:rPr>
            <w:rStyle w:val="Hyperlink"/>
            <w:noProof/>
          </w:rPr>
          <w:t>2.2.1.2</w:t>
        </w:r>
        <w:r>
          <w:rPr>
            <w:rFonts w:asciiTheme="minorHAnsi" w:eastAsiaTheme="minorEastAsia" w:hAnsiTheme="minorHAnsi" w:cstheme="minorBidi"/>
            <w:noProof/>
            <w:sz w:val="22"/>
            <w:szCs w:val="22"/>
            <w:lang w:eastAsia="de-DE"/>
          </w:rPr>
          <w:tab/>
        </w:r>
        <w:r w:rsidRPr="003E75D3">
          <w:rPr>
            <w:rStyle w:val="Hyperlink"/>
            <w:noProof/>
          </w:rPr>
          <w:t>Software</w:t>
        </w:r>
        <w:r>
          <w:rPr>
            <w:noProof/>
            <w:webHidden/>
          </w:rPr>
          <w:tab/>
        </w:r>
        <w:r>
          <w:rPr>
            <w:noProof/>
            <w:webHidden/>
          </w:rPr>
          <w:fldChar w:fldCharType="begin"/>
        </w:r>
        <w:r>
          <w:rPr>
            <w:noProof/>
            <w:webHidden/>
          </w:rPr>
          <w:instrText xml:space="preserve"> PAGEREF _Toc386030090 \h </w:instrText>
        </w:r>
        <w:r>
          <w:rPr>
            <w:noProof/>
            <w:webHidden/>
          </w:rPr>
        </w:r>
        <w:r>
          <w:rPr>
            <w:noProof/>
            <w:webHidden/>
          </w:rPr>
          <w:fldChar w:fldCharType="separate"/>
        </w:r>
        <w:r>
          <w:rPr>
            <w:noProof/>
            <w:webHidden/>
          </w:rPr>
          <w:t>10</w:t>
        </w:r>
        <w:r>
          <w:rPr>
            <w:noProof/>
            <w:webHidden/>
          </w:rPr>
          <w:fldChar w:fldCharType="end"/>
        </w:r>
      </w:hyperlink>
    </w:p>
    <w:p w:rsidR="006B446E" w:rsidRDefault="006B446E">
      <w:pPr>
        <w:pStyle w:val="Verzeichnis4"/>
        <w:rPr>
          <w:rFonts w:asciiTheme="minorHAnsi" w:eastAsiaTheme="minorEastAsia" w:hAnsiTheme="minorHAnsi" w:cstheme="minorBidi"/>
          <w:noProof/>
          <w:sz w:val="22"/>
          <w:szCs w:val="22"/>
          <w:lang w:eastAsia="de-DE"/>
        </w:rPr>
      </w:pPr>
      <w:hyperlink w:anchor="_Toc386030091" w:history="1">
        <w:r w:rsidRPr="003E75D3">
          <w:rPr>
            <w:rStyle w:val="Hyperlink"/>
            <w:noProof/>
          </w:rPr>
          <w:t>2.2.1.3</w:t>
        </w:r>
        <w:r>
          <w:rPr>
            <w:rFonts w:asciiTheme="minorHAnsi" w:eastAsiaTheme="minorEastAsia" w:hAnsiTheme="minorHAnsi" w:cstheme="minorBidi"/>
            <w:noProof/>
            <w:sz w:val="22"/>
            <w:szCs w:val="22"/>
            <w:lang w:eastAsia="de-DE"/>
          </w:rPr>
          <w:tab/>
        </w:r>
        <w:r w:rsidRPr="003E75D3">
          <w:rPr>
            <w:rStyle w:val="Hyperlink"/>
            <w:noProof/>
          </w:rPr>
          <w:t>Nao SDK</w:t>
        </w:r>
        <w:r>
          <w:rPr>
            <w:noProof/>
            <w:webHidden/>
          </w:rPr>
          <w:tab/>
        </w:r>
        <w:r>
          <w:rPr>
            <w:noProof/>
            <w:webHidden/>
          </w:rPr>
          <w:fldChar w:fldCharType="begin"/>
        </w:r>
        <w:r>
          <w:rPr>
            <w:noProof/>
            <w:webHidden/>
          </w:rPr>
          <w:instrText xml:space="preserve"> PAGEREF _Toc386030091 \h </w:instrText>
        </w:r>
        <w:r>
          <w:rPr>
            <w:noProof/>
            <w:webHidden/>
          </w:rPr>
        </w:r>
        <w:r>
          <w:rPr>
            <w:noProof/>
            <w:webHidden/>
          </w:rPr>
          <w:fldChar w:fldCharType="separate"/>
        </w:r>
        <w:r>
          <w:rPr>
            <w:noProof/>
            <w:webHidden/>
          </w:rPr>
          <w:t>10</w:t>
        </w:r>
        <w:r>
          <w:rPr>
            <w:noProof/>
            <w:webHidden/>
          </w:rPr>
          <w:fldChar w:fldCharType="end"/>
        </w:r>
      </w:hyperlink>
    </w:p>
    <w:p w:rsidR="006B446E" w:rsidRDefault="006B446E">
      <w:pPr>
        <w:pStyle w:val="Verzeichnis4"/>
        <w:rPr>
          <w:rFonts w:asciiTheme="minorHAnsi" w:eastAsiaTheme="minorEastAsia" w:hAnsiTheme="minorHAnsi" w:cstheme="minorBidi"/>
          <w:noProof/>
          <w:sz w:val="22"/>
          <w:szCs w:val="22"/>
          <w:lang w:eastAsia="de-DE"/>
        </w:rPr>
      </w:pPr>
      <w:hyperlink w:anchor="_Toc386030092" w:history="1">
        <w:r w:rsidRPr="003E75D3">
          <w:rPr>
            <w:rStyle w:val="Hyperlink"/>
            <w:noProof/>
          </w:rPr>
          <w:t>2.2.1.4</w:t>
        </w:r>
        <w:r>
          <w:rPr>
            <w:rFonts w:asciiTheme="minorHAnsi" w:eastAsiaTheme="minorEastAsia" w:hAnsiTheme="minorHAnsi" w:cstheme="minorBidi"/>
            <w:noProof/>
            <w:sz w:val="22"/>
            <w:szCs w:val="22"/>
            <w:lang w:eastAsia="de-DE"/>
          </w:rPr>
          <w:tab/>
        </w:r>
        <w:r w:rsidRPr="003E75D3">
          <w:rPr>
            <w:rStyle w:val="Hyperlink"/>
            <w:noProof/>
          </w:rPr>
          <w:t>NaoQi</w:t>
        </w:r>
        <w:r>
          <w:rPr>
            <w:noProof/>
            <w:webHidden/>
          </w:rPr>
          <w:tab/>
        </w:r>
        <w:r>
          <w:rPr>
            <w:noProof/>
            <w:webHidden/>
          </w:rPr>
          <w:fldChar w:fldCharType="begin"/>
        </w:r>
        <w:r>
          <w:rPr>
            <w:noProof/>
            <w:webHidden/>
          </w:rPr>
          <w:instrText xml:space="preserve"> PAGEREF _Toc386030092 \h </w:instrText>
        </w:r>
        <w:r>
          <w:rPr>
            <w:noProof/>
            <w:webHidden/>
          </w:rPr>
        </w:r>
        <w:r>
          <w:rPr>
            <w:noProof/>
            <w:webHidden/>
          </w:rPr>
          <w:fldChar w:fldCharType="separate"/>
        </w:r>
        <w:r>
          <w:rPr>
            <w:noProof/>
            <w:webHidden/>
          </w:rPr>
          <w:t>11</w:t>
        </w:r>
        <w:r>
          <w:rPr>
            <w:noProof/>
            <w:webHidden/>
          </w:rPr>
          <w:fldChar w:fldCharType="end"/>
        </w:r>
      </w:hyperlink>
    </w:p>
    <w:p w:rsidR="006B446E" w:rsidRDefault="006B446E">
      <w:pPr>
        <w:pStyle w:val="Verzeichnis4"/>
        <w:rPr>
          <w:rFonts w:asciiTheme="minorHAnsi" w:eastAsiaTheme="minorEastAsia" w:hAnsiTheme="minorHAnsi" w:cstheme="minorBidi"/>
          <w:noProof/>
          <w:sz w:val="22"/>
          <w:szCs w:val="22"/>
          <w:lang w:eastAsia="de-DE"/>
        </w:rPr>
      </w:pPr>
      <w:hyperlink w:anchor="_Toc386030093" w:history="1">
        <w:r w:rsidRPr="003E75D3">
          <w:rPr>
            <w:rStyle w:val="Hyperlink"/>
            <w:noProof/>
          </w:rPr>
          <w:t>2.2.1.5</w:t>
        </w:r>
        <w:r>
          <w:rPr>
            <w:rFonts w:asciiTheme="minorHAnsi" w:eastAsiaTheme="minorEastAsia" w:hAnsiTheme="minorHAnsi" w:cstheme="minorBidi"/>
            <w:noProof/>
            <w:sz w:val="22"/>
            <w:szCs w:val="22"/>
            <w:lang w:eastAsia="de-DE"/>
          </w:rPr>
          <w:tab/>
        </w:r>
        <w:r w:rsidRPr="003E75D3">
          <w:rPr>
            <w:rStyle w:val="Hyperlink"/>
            <w:noProof/>
          </w:rPr>
          <w:t>Webots für Nao</w:t>
        </w:r>
        <w:r>
          <w:rPr>
            <w:noProof/>
            <w:webHidden/>
          </w:rPr>
          <w:tab/>
        </w:r>
        <w:r>
          <w:rPr>
            <w:noProof/>
            <w:webHidden/>
          </w:rPr>
          <w:fldChar w:fldCharType="begin"/>
        </w:r>
        <w:r>
          <w:rPr>
            <w:noProof/>
            <w:webHidden/>
          </w:rPr>
          <w:instrText xml:space="preserve"> PAGEREF _Toc386030093 \h </w:instrText>
        </w:r>
        <w:r>
          <w:rPr>
            <w:noProof/>
            <w:webHidden/>
          </w:rPr>
        </w:r>
        <w:r>
          <w:rPr>
            <w:noProof/>
            <w:webHidden/>
          </w:rPr>
          <w:fldChar w:fldCharType="separate"/>
        </w:r>
        <w:r>
          <w:rPr>
            <w:noProof/>
            <w:webHidden/>
          </w:rPr>
          <w:t>11</w:t>
        </w:r>
        <w:r>
          <w:rPr>
            <w:noProof/>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094" w:history="1">
        <w:r w:rsidRPr="003E75D3">
          <w:rPr>
            <w:rStyle w:val="Hyperlink"/>
            <w:noProof/>
          </w:rPr>
          <w:t>2.3</w:t>
        </w:r>
        <w:r>
          <w:rPr>
            <w:rFonts w:asciiTheme="minorHAnsi" w:eastAsiaTheme="minorEastAsia" w:hAnsiTheme="minorHAnsi" w:cstheme="minorBidi"/>
            <w:noProof/>
            <w:sz w:val="22"/>
            <w:szCs w:val="22"/>
            <w:lang w:eastAsia="de-DE"/>
          </w:rPr>
          <w:tab/>
        </w:r>
        <w:r w:rsidRPr="003E75D3">
          <w:rPr>
            <w:rStyle w:val="Hyperlink"/>
            <w:noProof/>
          </w:rPr>
          <w:t>Programmiersprache</w:t>
        </w:r>
        <w:r>
          <w:rPr>
            <w:noProof/>
            <w:webHidden/>
          </w:rPr>
          <w:tab/>
        </w:r>
        <w:r>
          <w:rPr>
            <w:noProof/>
            <w:webHidden/>
          </w:rPr>
          <w:fldChar w:fldCharType="begin"/>
        </w:r>
        <w:r>
          <w:rPr>
            <w:noProof/>
            <w:webHidden/>
          </w:rPr>
          <w:instrText xml:space="preserve"> PAGEREF _Toc386030094 \h </w:instrText>
        </w:r>
        <w:r>
          <w:rPr>
            <w:noProof/>
            <w:webHidden/>
          </w:rPr>
        </w:r>
        <w:r>
          <w:rPr>
            <w:noProof/>
            <w:webHidden/>
          </w:rPr>
          <w:fldChar w:fldCharType="separate"/>
        </w:r>
        <w:r>
          <w:rPr>
            <w:noProof/>
            <w:webHidden/>
          </w:rPr>
          <w:t>11</w:t>
        </w:r>
        <w:r>
          <w:rPr>
            <w:noProof/>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095" w:history="1">
        <w:r w:rsidRPr="003E75D3">
          <w:rPr>
            <w:rStyle w:val="Hyperlink"/>
            <w:noProof/>
          </w:rPr>
          <w:t>2.4</w:t>
        </w:r>
        <w:r>
          <w:rPr>
            <w:rFonts w:asciiTheme="minorHAnsi" w:eastAsiaTheme="minorEastAsia" w:hAnsiTheme="minorHAnsi" w:cstheme="minorBidi"/>
            <w:noProof/>
            <w:sz w:val="22"/>
            <w:szCs w:val="22"/>
            <w:lang w:eastAsia="de-DE"/>
          </w:rPr>
          <w:tab/>
        </w:r>
        <w:r w:rsidRPr="003E75D3">
          <w:rPr>
            <w:rStyle w:val="Hyperlink"/>
            <w:noProof/>
          </w:rPr>
          <w:t>Threads – Karo</w:t>
        </w:r>
        <w:r>
          <w:rPr>
            <w:noProof/>
            <w:webHidden/>
          </w:rPr>
          <w:tab/>
        </w:r>
        <w:r>
          <w:rPr>
            <w:noProof/>
            <w:webHidden/>
          </w:rPr>
          <w:fldChar w:fldCharType="begin"/>
        </w:r>
        <w:r>
          <w:rPr>
            <w:noProof/>
            <w:webHidden/>
          </w:rPr>
          <w:instrText xml:space="preserve"> PAGEREF _Toc386030095 \h </w:instrText>
        </w:r>
        <w:r>
          <w:rPr>
            <w:noProof/>
            <w:webHidden/>
          </w:rPr>
        </w:r>
        <w:r>
          <w:rPr>
            <w:noProof/>
            <w:webHidden/>
          </w:rPr>
          <w:fldChar w:fldCharType="separate"/>
        </w:r>
        <w:r>
          <w:rPr>
            <w:noProof/>
            <w:webHidden/>
          </w:rPr>
          <w:t>11</w:t>
        </w:r>
        <w:r>
          <w:rPr>
            <w:noProof/>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096" w:history="1">
        <w:r w:rsidRPr="003E75D3">
          <w:rPr>
            <w:rStyle w:val="Hyperlink"/>
            <w:noProof/>
          </w:rPr>
          <w:t>2.5</w:t>
        </w:r>
        <w:r>
          <w:rPr>
            <w:rFonts w:asciiTheme="minorHAnsi" w:eastAsiaTheme="minorEastAsia" w:hAnsiTheme="minorHAnsi" w:cstheme="minorBidi"/>
            <w:noProof/>
            <w:sz w:val="22"/>
            <w:szCs w:val="22"/>
            <w:lang w:eastAsia="de-DE"/>
          </w:rPr>
          <w:tab/>
        </w:r>
        <w:r w:rsidRPr="003E75D3">
          <w:rPr>
            <w:rStyle w:val="Hyperlink"/>
            <w:noProof/>
          </w:rPr>
          <w:t>Winkelberechnung</w:t>
        </w:r>
        <w:r>
          <w:rPr>
            <w:noProof/>
            <w:webHidden/>
          </w:rPr>
          <w:tab/>
        </w:r>
        <w:r>
          <w:rPr>
            <w:noProof/>
            <w:webHidden/>
          </w:rPr>
          <w:fldChar w:fldCharType="begin"/>
        </w:r>
        <w:r>
          <w:rPr>
            <w:noProof/>
            <w:webHidden/>
          </w:rPr>
          <w:instrText xml:space="preserve"> PAGEREF _Toc386030096 \h </w:instrText>
        </w:r>
        <w:r>
          <w:rPr>
            <w:noProof/>
            <w:webHidden/>
          </w:rPr>
        </w:r>
        <w:r>
          <w:rPr>
            <w:noProof/>
            <w:webHidden/>
          </w:rPr>
          <w:fldChar w:fldCharType="separate"/>
        </w:r>
        <w:r>
          <w:rPr>
            <w:noProof/>
            <w:webHidden/>
          </w:rPr>
          <w:t>12</w:t>
        </w:r>
        <w:r>
          <w:rPr>
            <w:noProof/>
            <w:webHidden/>
          </w:rPr>
          <w:fldChar w:fldCharType="end"/>
        </w:r>
      </w:hyperlink>
    </w:p>
    <w:p w:rsidR="006B446E" w:rsidRDefault="006B446E">
      <w:pPr>
        <w:pStyle w:val="Verzeichnis1"/>
        <w:tabs>
          <w:tab w:val="left" w:pos="480"/>
        </w:tabs>
        <w:rPr>
          <w:rFonts w:asciiTheme="minorHAnsi" w:eastAsiaTheme="minorEastAsia" w:hAnsiTheme="minorHAnsi" w:cstheme="minorBidi"/>
          <w:sz w:val="22"/>
          <w:szCs w:val="22"/>
          <w:lang w:eastAsia="de-DE"/>
        </w:rPr>
      </w:pPr>
      <w:hyperlink w:anchor="_Toc386030097" w:history="1">
        <w:r w:rsidRPr="003E75D3">
          <w:rPr>
            <w:rStyle w:val="Hyperlink"/>
          </w:rPr>
          <w:t>3</w:t>
        </w:r>
        <w:r>
          <w:rPr>
            <w:rFonts w:asciiTheme="minorHAnsi" w:eastAsiaTheme="minorEastAsia" w:hAnsiTheme="minorHAnsi" w:cstheme="minorBidi"/>
            <w:sz w:val="22"/>
            <w:szCs w:val="22"/>
            <w:lang w:eastAsia="de-DE"/>
          </w:rPr>
          <w:tab/>
        </w:r>
        <w:r w:rsidRPr="003E75D3">
          <w:rPr>
            <w:rStyle w:val="Hyperlink"/>
          </w:rPr>
          <w:t>Konzeption/Planung</w:t>
        </w:r>
        <w:r>
          <w:rPr>
            <w:webHidden/>
          </w:rPr>
          <w:tab/>
        </w:r>
        <w:r>
          <w:rPr>
            <w:webHidden/>
          </w:rPr>
          <w:fldChar w:fldCharType="begin"/>
        </w:r>
        <w:r>
          <w:rPr>
            <w:webHidden/>
          </w:rPr>
          <w:instrText xml:space="preserve"> PAGEREF _Toc386030097 \h </w:instrText>
        </w:r>
        <w:r>
          <w:rPr>
            <w:webHidden/>
          </w:rPr>
        </w:r>
        <w:r>
          <w:rPr>
            <w:webHidden/>
          </w:rPr>
          <w:fldChar w:fldCharType="separate"/>
        </w:r>
        <w:r>
          <w:rPr>
            <w:webHidden/>
          </w:rPr>
          <w:t>13</w:t>
        </w:r>
        <w:r>
          <w:rPr>
            <w:webHidden/>
          </w:rPr>
          <w:fldChar w:fldCharType="end"/>
        </w:r>
      </w:hyperlink>
    </w:p>
    <w:p w:rsidR="006B446E" w:rsidRDefault="006B446E">
      <w:pPr>
        <w:pStyle w:val="Verzeichnis1"/>
        <w:tabs>
          <w:tab w:val="left" w:pos="480"/>
        </w:tabs>
        <w:rPr>
          <w:rFonts w:asciiTheme="minorHAnsi" w:eastAsiaTheme="minorEastAsia" w:hAnsiTheme="minorHAnsi" w:cstheme="minorBidi"/>
          <w:sz w:val="22"/>
          <w:szCs w:val="22"/>
          <w:lang w:eastAsia="de-DE"/>
        </w:rPr>
      </w:pPr>
      <w:hyperlink w:anchor="_Toc386030098" w:history="1">
        <w:r w:rsidRPr="003E75D3">
          <w:rPr>
            <w:rStyle w:val="Hyperlink"/>
          </w:rPr>
          <w:t>4</w:t>
        </w:r>
        <w:r>
          <w:rPr>
            <w:rFonts w:asciiTheme="minorHAnsi" w:eastAsiaTheme="minorEastAsia" w:hAnsiTheme="minorHAnsi" w:cstheme="minorBidi"/>
            <w:sz w:val="22"/>
            <w:szCs w:val="22"/>
            <w:lang w:eastAsia="de-DE"/>
          </w:rPr>
          <w:tab/>
        </w:r>
        <w:r w:rsidRPr="003E75D3">
          <w:rPr>
            <w:rStyle w:val="Hyperlink"/>
          </w:rPr>
          <w:t>Umsetzung</w:t>
        </w:r>
        <w:r>
          <w:rPr>
            <w:webHidden/>
          </w:rPr>
          <w:tab/>
        </w:r>
        <w:r>
          <w:rPr>
            <w:webHidden/>
          </w:rPr>
          <w:fldChar w:fldCharType="begin"/>
        </w:r>
        <w:r>
          <w:rPr>
            <w:webHidden/>
          </w:rPr>
          <w:instrText xml:space="preserve"> PAGEREF _Toc386030098 \h </w:instrText>
        </w:r>
        <w:r>
          <w:rPr>
            <w:webHidden/>
          </w:rPr>
        </w:r>
        <w:r>
          <w:rPr>
            <w:webHidden/>
          </w:rPr>
          <w:fldChar w:fldCharType="separate"/>
        </w:r>
        <w:r>
          <w:rPr>
            <w:webHidden/>
          </w:rPr>
          <w:t>14</w:t>
        </w:r>
        <w:r>
          <w:rPr>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099" w:history="1">
        <w:r w:rsidRPr="003E75D3">
          <w:rPr>
            <w:rStyle w:val="Hyperlink"/>
            <w:noProof/>
          </w:rPr>
          <w:t>4.1</w:t>
        </w:r>
        <w:r>
          <w:rPr>
            <w:rFonts w:asciiTheme="minorHAnsi" w:eastAsiaTheme="minorEastAsia" w:hAnsiTheme="minorHAnsi" w:cstheme="minorBidi"/>
            <w:noProof/>
            <w:sz w:val="22"/>
            <w:szCs w:val="22"/>
            <w:lang w:eastAsia="de-DE"/>
          </w:rPr>
          <w:tab/>
        </w:r>
        <w:r w:rsidRPr="003E75D3">
          <w:rPr>
            <w:rStyle w:val="Hyperlink"/>
            <w:noProof/>
          </w:rPr>
          <w:t>Programmstruktur / Architektur - Dennis</w:t>
        </w:r>
        <w:r>
          <w:rPr>
            <w:noProof/>
            <w:webHidden/>
          </w:rPr>
          <w:tab/>
        </w:r>
        <w:r>
          <w:rPr>
            <w:noProof/>
            <w:webHidden/>
          </w:rPr>
          <w:fldChar w:fldCharType="begin"/>
        </w:r>
        <w:r>
          <w:rPr>
            <w:noProof/>
            <w:webHidden/>
          </w:rPr>
          <w:instrText xml:space="preserve"> PAGEREF _Toc386030099 \h </w:instrText>
        </w:r>
        <w:r>
          <w:rPr>
            <w:noProof/>
            <w:webHidden/>
          </w:rPr>
        </w:r>
        <w:r>
          <w:rPr>
            <w:noProof/>
            <w:webHidden/>
          </w:rPr>
          <w:fldChar w:fldCharType="separate"/>
        </w:r>
        <w:r>
          <w:rPr>
            <w:noProof/>
            <w:webHidden/>
          </w:rPr>
          <w:t>14</w:t>
        </w:r>
        <w:r>
          <w:rPr>
            <w:noProof/>
            <w:webHidden/>
          </w:rPr>
          <w:fldChar w:fldCharType="end"/>
        </w:r>
      </w:hyperlink>
    </w:p>
    <w:p w:rsidR="006B446E" w:rsidRDefault="006B446E">
      <w:pPr>
        <w:pStyle w:val="Verzeichnis3"/>
        <w:rPr>
          <w:rFonts w:asciiTheme="minorHAnsi" w:eastAsiaTheme="minorEastAsia" w:hAnsiTheme="minorHAnsi" w:cstheme="minorBidi"/>
          <w:noProof/>
          <w:sz w:val="22"/>
          <w:szCs w:val="22"/>
          <w:lang w:eastAsia="de-DE"/>
        </w:rPr>
      </w:pPr>
      <w:hyperlink w:anchor="_Toc386030100" w:history="1">
        <w:r w:rsidRPr="003E75D3">
          <w:rPr>
            <w:rStyle w:val="Hyperlink"/>
            <w:noProof/>
          </w:rPr>
          <w:t>4.1.1</w:t>
        </w:r>
        <w:r>
          <w:rPr>
            <w:rFonts w:asciiTheme="minorHAnsi" w:eastAsiaTheme="minorEastAsia" w:hAnsiTheme="minorHAnsi" w:cstheme="minorBidi"/>
            <w:noProof/>
            <w:sz w:val="22"/>
            <w:szCs w:val="22"/>
            <w:lang w:eastAsia="de-DE"/>
          </w:rPr>
          <w:tab/>
        </w:r>
        <w:r w:rsidRPr="003E75D3">
          <w:rPr>
            <w:rStyle w:val="Hyperlink"/>
            <w:noProof/>
          </w:rPr>
          <w:t>Programmablaufplan einer Bewegungsnachahmung</w:t>
        </w:r>
        <w:r>
          <w:rPr>
            <w:noProof/>
            <w:webHidden/>
          </w:rPr>
          <w:tab/>
        </w:r>
        <w:r>
          <w:rPr>
            <w:noProof/>
            <w:webHidden/>
          </w:rPr>
          <w:fldChar w:fldCharType="begin"/>
        </w:r>
        <w:r>
          <w:rPr>
            <w:noProof/>
            <w:webHidden/>
          </w:rPr>
          <w:instrText xml:space="preserve"> PAGEREF _Toc386030100 \h </w:instrText>
        </w:r>
        <w:r>
          <w:rPr>
            <w:noProof/>
            <w:webHidden/>
          </w:rPr>
        </w:r>
        <w:r>
          <w:rPr>
            <w:noProof/>
            <w:webHidden/>
          </w:rPr>
          <w:fldChar w:fldCharType="separate"/>
        </w:r>
        <w:r>
          <w:rPr>
            <w:noProof/>
            <w:webHidden/>
          </w:rPr>
          <w:t>17</w:t>
        </w:r>
        <w:r>
          <w:rPr>
            <w:noProof/>
            <w:webHidden/>
          </w:rPr>
          <w:fldChar w:fldCharType="end"/>
        </w:r>
      </w:hyperlink>
    </w:p>
    <w:p w:rsidR="006B446E" w:rsidRDefault="006B446E">
      <w:pPr>
        <w:pStyle w:val="Verzeichnis3"/>
        <w:rPr>
          <w:rFonts w:asciiTheme="minorHAnsi" w:eastAsiaTheme="minorEastAsia" w:hAnsiTheme="minorHAnsi" w:cstheme="minorBidi"/>
          <w:noProof/>
          <w:sz w:val="22"/>
          <w:szCs w:val="22"/>
          <w:lang w:eastAsia="de-DE"/>
        </w:rPr>
      </w:pPr>
      <w:hyperlink w:anchor="_Toc386030101" w:history="1">
        <w:r w:rsidRPr="003E75D3">
          <w:rPr>
            <w:rStyle w:val="Hyperlink"/>
            <w:noProof/>
          </w:rPr>
          <w:t>4.1.2</w:t>
        </w:r>
        <w:r>
          <w:rPr>
            <w:rFonts w:asciiTheme="minorHAnsi" w:eastAsiaTheme="minorEastAsia" w:hAnsiTheme="minorHAnsi" w:cstheme="minorBidi"/>
            <w:noProof/>
            <w:sz w:val="22"/>
            <w:szCs w:val="22"/>
            <w:lang w:eastAsia="de-DE"/>
          </w:rPr>
          <w:tab/>
        </w:r>
        <w:r w:rsidRPr="003E75D3">
          <w:rPr>
            <w:rStyle w:val="Hyperlink"/>
            <w:noProof/>
          </w:rPr>
          <w:t>Warum Threads?</w:t>
        </w:r>
        <w:r>
          <w:rPr>
            <w:noProof/>
            <w:webHidden/>
          </w:rPr>
          <w:tab/>
        </w:r>
        <w:r>
          <w:rPr>
            <w:noProof/>
            <w:webHidden/>
          </w:rPr>
          <w:fldChar w:fldCharType="begin"/>
        </w:r>
        <w:r>
          <w:rPr>
            <w:noProof/>
            <w:webHidden/>
          </w:rPr>
          <w:instrText xml:space="preserve"> PAGEREF _Toc386030101 \h </w:instrText>
        </w:r>
        <w:r>
          <w:rPr>
            <w:noProof/>
            <w:webHidden/>
          </w:rPr>
        </w:r>
        <w:r>
          <w:rPr>
            <w:noProof/>
            <w:webHidden/>
          </w:rPr>
          <w:fldChar w:fldCharType="separate"/>
        </w:r>
        <w:r>
          <w:rPr>
            <w:noProof/>
            <w:webHidden/>
          </w:rPr>
          <w:t>20</w:t>
        </w:r>
        <w:r>
          <w:rPr>
            <w:noProof/>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102" w:history="1">
        <w:r w:rsidRPr="003E75D3">
          <w:rPr>
            <w:rStyle w:val="Hyperlink"/>
            <w:noProof/>
          </w:rPr>
          <w:t>4.2</w:t>
        </w:r>
        <w:r>
          <w:rPr>
            <w:rFonts w:asciiTheme="minorHAnsi" w:eastAsiaTheme="minorEastAsia" w:hAnsiTheme="minorHAnsi" w:cstheme="minorBidi"/>
            <w:noProof/>
            <w:sz w:val="22"/>
            <w:szCs w:val="22"/>
            <w:lang w:eastAsia="de-DE"/>
          </w:rPr>
          <w:tab/>
        </w:r>
        <w:r w:rsidRPr="003E75D3">
          <w:rPr>
            <w:rStyle w:val="Hyperlink"/>
            <w:noProof/>
          </w:rPr>
          <w:t>Nao – Dennis</w:t>
        </w:r>
        <w:r>
          <w:rPr>
            <w:noProof/>
            <w:webHidden/>
          </w:rPr>
          <w:tab/>
        </w:r>
        <w:r>
          <w:rPr>
            <w:noProof/>
            <w:webHidden/>
          </w:rPr>
          <w:fldChar w:fldCharType="begin"/>
        </w:r>
        <w:r>
          <w:rPr>
            <w:noProof/>
            <w:webHidden/>
          </w:rPr>
          <w:instrText xml:space="preserve"> PAGEREF _Toc386030102 \h </w:instrText>
        </w:r>
        <w:r>
          <w:rPr>
            <w:noProof/>
            <w:webHidden/>
          </w:rPr>
        </w:r>
        <w:r>
          <w:rPr>
            <w:noProof/>
            <w:webHidden/>
          </w:rPr>
          <w:fldChar w:fldCharType="separate"/>
        </w:r>
        <w:r>
          <w:rPr>
            <w:noProof/>
            <w:webHidden/>
          </w:rPr>
          <w:t>22</w:t>
        </w:r>
        <w:r>
          <w:rPr>
            <w:noProof/>
            <w:webHidden/>
          </w:rPr>
          <w:fldChar w:fldCharType="end"/>
        </w:r>
      </w:hyperlink>
    </w:p>
    <w:p w:rsidR="006B446E" w:rsidRDefault="006B446E">
      <w:pPr>
        <w:pStyle w:val="Verzeichnis3"/>
        <w:rPr>
          <w:rFonts w:asciiTheme="minorHAnsi" w:eastAsiaTheme="minorEastAsia" w:hAnsiTheme="minorHAnsi" w:cstheme="minorBidi"/>
          <w:noProof/>
          <w:sz w:val="22"/>
          <w:szCs w:val="22"/>
          <w:lang w:eastAsia="de-DE"/>
        </w:rPr>
      </w:pPr>
      <w:hyperlink w:anchor="_Toc386030103" w:history="1">
        <w:r w:rsidRPr="003E75D3">
          <w:rPr>
            <w:rStyle w:val="Hyperlink"/>
            <w:noProof/>
          </w:rPr>
          <w:t>4.2.1</w:t>
        </w:r>
        <w:r>
          <w:rPr>
            <w:rFonts w:asciiTheme="minorHAnsi" w:eastAsiaTheme="minorEastAsia" w:hAnsiTheme="minorHAnsi" w:cstheme="minorBidi"/>
            <w:noProof/>
            <w:sz w:val="22"/>
            <w:szCs w:val="22"/>
            <w:lang w:eastAsia="de-DE"/>
          </w:rPr>
          <w:tab/>
        </w:r>
        <w:r w:rsidRPr="003E75D3">
          <w:rPr>
            <w:rStyle w:val="Hyperlink"/>
            <w:noProof/>
          </w:rPr>
          <w:t>Zufällige Bewegung ausführen</w:t>
        </w:r>
        <w:r>
          <w:rPr>
            <w:noProof/>
            <w:webHidden/>
          </w:rPr>
          <w:tab/>
        </w:r>
        <w:r>
          <w:rPr>
            <w:noProof/>
            <w:webHidden/>
          </w:rPr>
          <w:fldChar w:fldCharType="begin"/>
        </w:r>
        <w:r>
          <w:rPr>
            <w:noProof/>
            <w:webHidden/>
          </w:rPr>
          <w:instrText xml:space="preserve"> PAGEREF _Toc386030103 \h </w:instrText>
        </w:r>
        <w:r>
          <w:rPr>
            <w:noProof/>
            <w:webHidden/>
          </w:rPr>
        </w:r>
        <w:r>
          <w:rPr>
            <w:noProof/>
            <w:webHidden/>
          </w:rPr>
          <w:fldChar w:fldCharType="separate"/>
        </w:r>
        <w:r>
          <w:rPr>
            <w:noProof/>
            <w:webHidden/>
          </w:rPr>
          <w:t>22</w:t>
        </w:r>
        <w:r>
          <w:rPr>
            <w:noProof/>
            <w:webHidden/>
          </w:rPr>
          <w:fldChar w:fldCharType="end"/>
        </w:r>
      </w:hyperlink>
    </w:p>
    <w:p w:rsidR="006B446E" w:rsidRDefault="006B446E">
      <w:pPr>
        <w:pStyle w:val="Verzeichnis3"/>
        <w:rPr>
          <w:rFonts w:asciiTheme="minorHAnsi" w:eastAsiaTheme="minorEastAsia" w:hAnsiTheme="minorHAnsi" w:cstheme="minorBidi"/>
          <w:noProof/>
          <w:sz w:val="22"/>
          <w:szCs w:val="22"/>
          <w:lang w:eastAsia="de-DE"/>
        </w:rPr>
      </w:pPr>
      <w:hyperlink w:anchor="_Toc386030104" w:history="1">
        <w:r w:rsidRPr="003E75D3">
          <w:rPr>
            <w:rStyle w:val="Hyperlink"/>
            <w:noProof/>
          </w:rPr>
          <w:t>4.2.2</w:t>
        </w:r>
        <w:r>
          <w:rPr>
            <w:rFonts w:asciiTheme="minorHAnsi" w:eastAsiaTheme="minorEastAsia" w:hAnsiTheme="minorHAnsi" w:cstheme="minorBidi"/>
            <w:noProof/>
            <w:sz w:val="22"/>
            <w:szCs w:val="22"/>
            <w:lang w:eastAsia="de-DE"/>
          </w:rPr>
          <w:tab/>
        </w:r>
        <w:r w:rsidRPr="003E75D3">
          <w:rPr>
            <w:rStyle w:val="Hyperlink"/>
            <w:noProof/>
          </w:rPr>
          <w:t>Bewegung wiederholen</w:t>
        </w:r>
        <w:r>
          <w:rPr>
            <w:noProof/>
            <w:webHidden/>
          </w:rPr>
          <w:tab/>
        </w:r>
        <w:r>
          <w:rPr>
            <w:noProof/>
            <w:webHidden/>
          </w:rPr>
          <w:fldChar w:fldCharType="begin"/>
        </w:r>
        <w:r>
          <w:rPr>
            <w:noProof/>
            <w:webHidden/>
          </w:rPr>
          <w:instrText xml:space="preserve"> PAGEREF _Toc386030104 \h </w:instrText>
        </w:r>
        <w:r>
          <w:rPr>
            <w:noProof/>
            <w:webHidden/>
          </w:rPr>
        </w:r>
        <w:r>
          <w:rPr>
            <w:noProof/>
            <w:webHidden/>
          </w:rPr>
          <w:fldChar w:fldCharType="separate"/>
        </w:r>
        <w:r>
          <w:rPr>
            <w:noProof/>
            <w:webHidden/>
          </w:rPr>
          <w:t>24</w:t>
        </w:r>
        <w:r>
          <w:rPr>
            <w:noProof/>
            <w:webHidden/>
          </w:rPr>
          <w:fldChar w:fldCharType="end"/>
        </w:r>
      </w:hyperlink>
    </w:p>
    <w:p w:rsidR="006B446E" w:rsidRDefault="006B446E">
      <w:pPr>
        <w:pStyle w:val="Verzeichnis3"/>
        <w:rPr>
          <w:rFonts w:asciiTheme="minorHAnsi" w:eastAsiaTheme="minorEastAsia" w:hAnsiTheme="minorHAnsi" w:cstheme="minorBidi"/>
          <w:noProof/>
          <w:sz w:val="22"/>
          <w:szCs w:val="22"/>
          <w:lang w:eastAsia="de-DE"/>
        </w:rPr>
      </w:pPr>
      <w:hyperlink w:anchor="_Toc386030105" w:history="1">
        <w:r w:rsidRPr="003E75D3">
          <w:rPr>
            <w:rStyle w:val="Hyperlink"/>
            <w:noProof/>
          </w:rPr>
          <w:t>4.2.3</w:t>
        </w:r>
        <w:r>
          <w:rPr>
            <w:rFonts w:asciiTheme="minorHAnsi" w:eastAsiaTheme="minorEastAsia" w:hAnsiTheme="minorHAnsi" w:cstheme="minorBidi"/>
            <w:noProof/>
            <w:sz w:val="22"/>
            <w:szCs w:val="22"/>
            <w:lang w:eastAsia="de-DE"/>
          </w:rPr>
          <w:tab/>
        </w:r>
        <w:r w:rsidRPr="003E75D3">
          <w:rPr>
            <w:rStyle w:val="Hyperlink"/>
            <w:noProof/>
          </w:rPr>
          <w:t>Speicherung Winkel vom Nao</w:t>
        </w:r>
        <w:r>
          <w:rPr>
            <w:noProof/>
            <w:webHidden/>
          </w:rPr>
          <w:tab/>
        </w:r>
        <w:r>
          <w:rPr>
            <w:noProof/>
            <w:webHidden/>
          </w:rPr>
          <w:fldChar w:fldCharType="begin"/>
        </w:r>
        <w:r>
          <w:rPr>
            <w:noProof/>
            <w:webHidden/>
          </w:rPr>
          <w:instrText xml:space="preserve"> PAGEREF _Toc386030105 \h </w:instrText>
        </w:r>
        <w:r>
          <w:rPr>
            <w:noProof/>
            <w:webHidden/>
          </w:rPr>
        </w:r>
        <w:r>
          <w:rPr>
            <w:noProof/>
            <w:webHidden/>
          </w:rPr>
          <w:fldChar w:fldCharType="separate"/>
        </w:r>
        <w:r>
          <w:rPr>
            <w:noProof/>
            <w:webHidden/>
          </w:rPr>
          <w:t>24</w:t>
        </w:r>
        <w:r>
          <w:rPr>
            <w:noProof/>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106" w:history="1">
        <w:r w:rsidRPr="003E75D3">
          <w:rPr>
            <w:rStyle w:val="Hyperlink"/>
            <w:noProof/>
          </w:rPr>
          <w:t>4.3</w:t>
        </w:r>
        <w:r>
          <w:rPr>
            <w:rFonts w:asciiTheme="minorHAnsi" w:eastAsiaTheme="minorEastAsia" w:hAnsiTheme="minorHAnsi" w:cstheme="minorBidi"/>
            <w:noProof/>
            <w:sz w:val="22"/>
            <w:szCs w:val="22"/>
            <w:lang w:eastAsia="de-DE"/>
          </w:rPr>
          <w:tab/>
        </w:r>
        <w:r w:rsidRPr="003E75D3">
          <w:rPr>
            <w:rStyle w:val="Hyperlink"/>
            <w:noProof/>
          </w:rPr>
          <w:t>Kinect – Karo</w:t>
        </w:r>
        <w:r>
          <w:rPr>
            <w:noProof/>
            <w:webHidden/>
          </w:rPr>
          <w:tab/>
        </w:r>
        <w:r>
          <w:rPr>
            <w:noProof/>
            <w:webHidden/>
          </w:rPr>
          <w:fldChar w:fldCharType="begin"/>
        </w:r>
        <w:r>
          <w:rPr>
            <w:noProof/>
            <w:webHidden/>
          </w:rPr>
          <w:instrText xml:space="preserve"> PAGEREF _Toc386030106 \h </w:instrText>
        </w:r>
        <w:r>
          <w:rPr>
            <w:noProof/>
            <w:webHidden/>
          </w:rPr>
        </w:r>
        <w:r>
          <w:rPr>
            <w:noProof/>
            <w:webHidden/>
          </w:rPr>
          <w:fldChar w:fldCharType="separate"/>
        </w:r>
        <w:r>
          <w:rPr>
            <w:noProof/>
            <w:webHidden/>
          </w:rPr>
          <w:t>24</w:t>
        </w:r>
        <w:r>
          <w:rPr>
            <w:noProof/>
            <w:webHidden/>
          </w:rPr>
          <w:fldChar w:fldCharType="end"/>
        </w:r>
      </w:hyperlink>
    </w:p>
    <w:p w:rsidR="006B446E" w:rsidRDefault="006B446E">
      <w:pPr>
        <w:pStyle w:val="Verzeichnis3"/>
        <w:rPr>
          <w:rFonts w:asciiTheme="minorHAnsi" w:eastAsiaTheme="minorEastAsia" w:hAnsiTheme="minorHAnsi" w:cstheme="minorBidi"/>
          <w:noProof/>
          <w:sz w:val="22"/>
          <w:szCs w:val="22"/>
          <w:lang w:eastAsia="de-DE"/>
        </w:rPr>
      </w:pPr>
      <w:hyperlink w:anchor="_Toc386030107" w:history="1">
        <w:r w:rsidRPr="003E75D3">
          <w:rPr>
            <w:rStyle w:val="Hyperlink"/>
            <w:noProof/>
          </w:rPr>
          <w:t>4.3.1</w:t>
        </w:r>
        <w:r>
          <w:rPr>
            <w:rFonts w:asciiTheme="minorHAnsi" w:eastAsiaTheme="minorEastAsia" w:hAnsiTheme="minorHAnsi" w:cstheme="minorBidi"/>
            <w:noProof/>
            <w:sz w:val="22"/>
            <w:szCs w:val="22"/>
            <w:lang w:eastAsia="de-DE"/>
          </w:rPr>
          <w:tab/>
        </w:r>
        <w:r w:rsidRPr="003E75D3">
          <w:rPr>
            <w:rStyle w:val="Hyperlink"/>
            <w:noProof/>
          </w:rPr>
          <w:t>Berechnung Winkel Kinect</w:t>
        </w:r>
        <w:r>
          <w:rPr>
            <w:noProof/>
            <w:webHidden/>
          </w:rPr>
          <w:tab/>
        </w:r>
        <w:r>
          <w:rPr>
            <w:noProof/>
            <w:webHidden/>
          </w:rPr>
          <w:fldChar w:fldCharType="begin"/>
        </w:r>
        <w:r>
          <w:rPr>
            <w:noProof/>
            <w:webHidden/>
          </w:rPr>
          <w:instrText xml:space="preserve"> PAGEREF _Toc386030107 \h </w:instrText>
        </w:r>
        <w:r>
          <w:rPr>
            <w:noProof/>
            <w:webHidden/>
          </w:rPr>
        </w:r>
        <w:r>
          <w:rPr>
            <w:noProof/>
            <w:webHidden/>
          </w:rPr>
          <w:fldChar w:fldCharType="separate"/>
        </w:r>
        <w:r>
          <w:rPr>
            <w:noProof/>
            <w:webHidden/>
          </w:rPr>
          <w:t>24</w:t>
        </w:r>
        <w:r>
          <w:rPr>
            <w:noProof/>
            <w:webHidden/>
          </w:rPr>
          <w:fldChar w:fldCharType="end"/>
        </w:r>
      </w:hyperlink>
    </w:p>
    <w:p w:rsidR="006B446E" w:rsidRDefault="006B446E">
      <w:pPr>
        <w:pStyle w:val="Verzeichnis3"/>
        <w:rPr>
          <w:rFonts w:asciiTheme="minorHAnsi" w:eastAsiaTheme="minorEastAsia" w:hAnsiTheme="minorHAnsi" w:cstheme="minorBidi"/>
          <w:noProof/>
          <w:sz w:val="22"/>
          <w:szCs w:val="22"/>
          <w:lang w:eastAsia="de-DE"/>
        </w:rPr>
      </w:pPr>
      <w:hyperlink w:anchor="_Toc386030108" w:history="1">
        <w:r w:rsidRPr="003E75D3">
          <w:rPr>
            <w:rStyle w:val="Hyperlink"/>
            <w:noProof/>
          </w:rPr>
          <w:t>4.3.2</w:t>
        </w:r>
        <w:r>
          <w:rPr>
            <w:rFonts w:asciiTheme="minorHAnsi" w:eastAsiaTheme="minorEastAsia" w:hAnsiTheme="minorHAnsi" w:cstheme="minorBidi"/>
            <w:noProof/>
            <w:sz w:val="22"/>
            <w:szCs w:val="22"/>
            <w:lang w:eastAsia="de-DE"/>
          </w:rPr>
          <w:tab/>
        </w:r>
        <w:r w:rsidRPr="003E75D3">
          <w:rPr>
            <w:rStyle w:val="Hyperlink"/>
            <w:noProof/>
          </w:rPr>
          <w:t>Vergleich Winkel Kinect &lt;-&gt; Nao</w:t>
        </w:r>
        <w:r>
          <w:rPr>
            <w:noProof/>
            <w:webHidden/>
          </w:rPr>
          <w:tab/>
        </w:r>
        <w:r>
          <w:rPr>
            <w:noProof/>
            <w:webHidden/>
          </w:rPr>
          <w:fldChar w:fldCharType="begin"/>
        </w:r>
        <w:r>
          <w:rPr>
            <w:noProof/>
            <w:webHidden/>
          </w:rPr>
          <w:instrText xml:space="preserve"> PAGEREF _Toc386030108 \h </w:instrText>
        </w:r>
        <w:r>
          <w:rPr>
            <w:noProof/>
            <w:webHidden/>
          </w:rPr>
        </w:r>
        <w:r>
          <w:rPr>
            <w:noProof/>
            <w:webHidden/>
          </w:rPr>
          <w:fldChar w:fldCharType="separate"/>
        </w:r>
        <w:r>
          <w:rPr>
            <w:noProof/>
            <w:webHidden/>
          </w:rPr>
          <w:t>24</w:t>
        </w:r>
        <w:r>
          <w:rPr>
            <w:noProof/>
            <w:webHidden/>
          </w:rPr>
          <w:fldChar w:fldCharType="end"/>
        </w:r>
      </w:hyperlink>
    </w:p>
    <w:p w:rsidR="006B446E" w:rsidRDefault="006B446E">
      <w:pPr>
        <w:pStyle w:val="Verzeichnis3"/>
        <w:rPr>
          <w:rFonts w:asciiTheme="minorHAnsi" w:eastAsiaTheme="minorEastAsia" w:hAnsiTheme="minorHAnsi" w:cstheme="minorBidi"/>
          <w:noProof/>
          <w:sz w:val="22"/>
          <w:szCs w:val="22"/>
          <w:lang w:eastAsia="de-DE"/>
        </w:rPr>
      </w:pPr>
      <w:hyperlink w:anchor="_Toc386030109" w:history="1">
        <w:r w:rsidRPr="003E75D3">
          <w:rPr>
            <w:rStyle w:val="Hyperlink"/>
            <w:noProof/>
          </w:rPr>
          <w:t>4.3.3</w:t>
        </w:r>
        <w:r>
          <w:rPr>
            <w:rFonts w:asciiTheme="minorHAnsi" w:eastAsiaTheme="minorEastAsia" w:hAnsiTheme="minorHAnsi" w:cstheme="minorBidi"/>
            <w:noProof/>
            <w:sz w:val="22"/>
            <w:szCs w:val="22"/>
            <w:lang w:eastAsia="de-DE"/>
          </w:rPr>
          <w:tab/>
        </w:r>
        <w:r w:rsidRPr="003E75D3">
          <w:rPr>
            <w:rStyle w:val="Hyperlink"/>
            <w:noProof/>
          </w:rPr>
          <w:t>Schwierigkeitsgrade</w:t>
        </w:r>
        <w:r>
          <w:rPr>
            <w:noProof/>
            <w:webHidden/>
          </w:rPr>
          <w:tab/>
        </w:r>
        <w:r>
          <w:rPr>
            <w:noProof/>
            <w:webHidden/>
          </w:rPr>
          <w:fldChar w:fldCharType="begin"/>
        </w:r>
        <w:r>
          <w:rPr>
            <w:noProof/>
            <w:webHidden/>
          </w:rPr>
          <w:instrText xml:space="preserve"> PAGEREF _Toc386030109 \h </w:instrText>
        </w:r>
        <w:r>
          <w:rPr>
            <w:noProof/>
            <w:webHidden/>
          </w:rPr>
        </w:r>
        <w:r>
          <w:rPr>
            <w:noProof/>
            <w:webHidden/>
          </w:rPr>
          <w:fldChar w:fldCharType="separate"/>
        </w:r>
        <w:r>
          <w:rPr>
            <w:noProof/>
            <w:webHidden/>
          </w:rPr>
          <w:t>24</w:t>
        </w:r>
        <w:r>
          <w:rPr>
            <w:noProof/>
            <w:webHidden/>
          </w:rPr>
          <w:fldChar w:fldCharType="end"/>
        </w:r>
      </w:hyperlink>
    </w:p>
    <w:p w:rsidR="006B446E" w:rsidRDefault="006B446E">
      <w:pPr>
        <w:pStyle w:val="Verzeichnis3"/>
        <w:rPr>
          <w:rFonts w:asciiTheme="minorHAnsi" w:eastAsiaTheme="minorEastAsia" w:hAnsiTheme="minorHAnsi" w:cstheme="minorBidi"/>
          <w:noProof/>
          <w:sz w:val="22"/>
          <w:szCs w:val="22"/>
          <w:lang w:eastAsia="de-DE"/>
        </w:rPr>
      </w:pPr>
      <w:hyperlink w:anchor="_Toc386030110" w:history="1">
        <w:r w:rsidRPr="003E75D3">
          <w:rPr>
            <w:rStyle w:val="Hyperlink"/>
            <w:noProof/>
          </w:rPr>
          <w:t>4.3.4</w:t>
        </w:r>
        <w:r>
          <w:rPr>
            <w:rFonts w:asciiTheme="minorHAnsi" w:eastAsiaTheme="minorEastAsia" w:hAnsiTheme="minorHAnsi" w:cstheme="minorBidi"/>
            <w:noProof/>
            <w:sz w:val="22"/>
            <w:szCs w:val="22"/>
            <w:lang w:eastAsia="de-DE"/>
          </w:rPr>
          <w:tab/>
        </w:r>
        <w:r w:rsidRPr="003E75D3">
          <w:rPr>
            <w:rStyle w:val="Hyperlink"/>
            <w:noProof/>
          </w:rPr>
          <w:t>Timer</w:t>
        </w:r>
        <w:r>
          <w:rPr>
            <w:noProof/>
            <w:webHidden/>
          </w:rPr>
          <w:tab/>
        </w:r>
        <w:r>
          <w:rPr>
            <w:noProof/>
            <w:webHidden/>
          </w:rPr>
          <w:fldChar w:fldCharType="begin"/>
        </w:r>
        <w:r>
          <w:rPr>
            <w:noProof/>
            <w:webHidden/>
          </w:rPr>
          <w:instrText xml:space="preserve"> PAGEREF _Toc386030110 \h </w:instrText>
        </w:r>
        <w:r>
          <w:rPr>
            <w:noProof/>
            <w:webHidden/>
          </w:rPr>
        </w:r>
        <w:r>
          <w:rPr>
            <w:noProof/>
            <w:webHidden/>
          </w:rPr>
          <w:fldChar w:fldCharType="separate"/>
        </w:r>
        <w:r>
          <w:rPr>
            <w:noProof/>
            <w:webHidden/>
          </w:rPr>
          <w:t>24</w:t>
        </w:r>
        <w:r>
          <w:rPr>
            <w:noProof/>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111" w:history="1">
        <w:r w:rsidRPr="003E75D3">
          <w:rPr>
            <w:rStyle w:val="Hyperlink"/>
            <w:noProof/>
          </w:rPr>
          <w:t>4.4</w:t>
        </w:r>
        <w:r>
          <w:rPr>
            <w:rFonts w:asciiTheme="minorHAnsi" w:eastAsiaTheme="minorEastAsia" w:hAnsiTheme="minorHAnsi" w:cstheme="minorBidi"/>
            <w:noProof/>
            <w:sz w:val="22"/>
            <w:szCs w:val="22"/>
            <w:lang w:eastAsia="de-DE"/>
          </w:rPr>
          <w:tab/>
        </w:r>
        <w:r w:rsidRPr="003E75D3">
          <w:rPr>
            <w:rStyle w:val="Hyperlink"/>
            <w:noProof/>
          </w:rPr>
          <w:t>GUI - Karo</w:t>
        </w:r>
        <w:r>
          <w:rPr>
            <w:noProof/>
            <w:webHidden/>
          </w:rPr>
          <w:tab/>
        </w:r>
        <w:r>
          <w:rPr>
            <w:noProof/>
            <w:webHidden/>
          </w:rPr>
          <w:fldChar w:fldCharType="begin"/>
        </w:r>
        <w:r>
          <w:rPr>
            <w:noProof/>
            <w:webHidden/>
          </w:rPr>
          <w:instrText xml:space="preserve"> PAGEREF _Toc386030111 \h </w:instrText>
        </w:r>
        <w:r>
          <w:rPr>
            <w:noProof/>
            <w:webHidden/>
          </w:rPr>
        </w:r>
        <w:r>
          <w:rPr>
            <w:noProof/>
            <w:webHidden/>
          </w:rPr>
          <w:fldChar w:fldCharType="separate"/>
        </w:r>
        <w:r>
          <w:rPr>
            <w:noProof/>
            <w:webHidden/>
          </w:rPr>
          <w:t>24</w:t>
        </w:r>
        <w:r>
          <w:rPr>
            <w:noProof/>
            <w:webHidden/>
          </w:rPr>
          <w:fldChar w:fldCharType="end"/>
        </w:r>
      </w:hyperlink>
    </w:p>
    <w:p w:rsidR="006B446E" w:rsidRDefault="006B446E">
      <w:pPr>
        <w:pStyle w:val="Verzeichnis2"/>
        <w:rPr>
          <w:rFonts w:asciiTheme="minorHAnsi" w:eastAsiaTheme="minorEastAsia" w:hAnsiTheme="minorHAnsi" w:cstheme="minorBidi"/>
          <w:noProof/>
          <w:sz w:val="22"/>
          <w:szCs w:val="22"/>
          <w:lang w:eastAsia="de-DE"/>
        </w:rPr>
      </w:pPr>
      <w:hyperlink w:anchor="_Toc386030112" w:history="1">
        <w:r w:rsidRPr="003E75D3">
          <w:rPr>
            <w:rStyle w:val="Hyperlink"/>
            <w:noProof/>
          </w:rPr>
          <w:t>4.5</w:t>
        </w:r>
        <w:r>
          <w:rPr>
            <w:rFonts w:asciiTheme="minorHAnsi" w:eastAsiaTheme="minorEastAsia" w:hAnsiTheme="minorHAnsi" w:cstheme="minorBidi"/>
            <w:noProof/>
            <w:sz w:val="22"/>
            <w:szCs w:val="22"/>
            <w:lang w:eastAsia="de-DE"/>
          </w:rPr>
          <w:tab/>
        </w:r>
        <w:r w:rsidRPr="003E75D3">
          <w:rPr>
            <w:rStyle w:val="Hyperlink"/>
            <w:noProof/>
          </w:rPr>
          <w:t>Test (Zunächst mal noch nicht)</w:t>
        </w:r>
        <w:r>
          <w:rPr>
            <w:noProof/>
            <w:webHidden/>
          </w:rPr>
          <w:tab/>
        </w:r>
        <w:r>
          <w:rPr>
            <w:noProof/>
            <w:webHidden/>
          </w:rPr>
          <w:fldChar w:fldCharType="begin"/>
        </w:r>
        <w:r>
          <w:rPr>
            <w:noProof/>
            <w:webHidden/>
          </w:rPr>
          <w:instrText xml:space="preserve"> PAGEREF _Toc386030112 \h </w:instrText>
        </w:r>
        <w:r>
          <w:rPr>
            <w:noProof/>
            <w:webHidden/>
          </w:rPr>
        </w:r>
        <w:r>
          <w:rPr>
            <w:noProof/>
            <w:webHidden/>
          </w:rPr>
          <w:fldChar w:fldCharType="separate"/>
        </w:r>
        <w:r>
          <w:rPr>
            <w:noProof/>
            <w:webHidden/>
          </w:rPr>
          <w:t>25</w:t>
        </w:r>
        <w:r>
          <w:rPr>
            <w:noProof/>
            <w:webHidden/>
          </w:rPr>
          <w:fldChar w:fldCharType="end"/>
        </w:r>
      </w:hyperlink>
    </w:p>
    <w:p w:rsidR="006B446E" w:rsidRDefault="006B446E">
      <w:pPr>
        <w:pStyle w:val="Verzeichnis1"/>
        <w:tabs>
          <w:tab w:val="left" w:pos="480"/>
        </w:tabs>
        <w:rPr>
          <w:rFonts w:asciiTheme="minorHAnsi" w:eastAsiaTheme="minorEastAsia" w:hAnsiTheme="minorHAnsi" w:cstheme="minorBidi"/>
          <w:sz w:val="22"/>
          <w:szCs w:val="22"/>
          <w:lang w:eastAsia="de-DE"/>
        </w:rPr>
      </w:pPr>
      <w:hyperlink w:anchor="_Toc386030113" w:history="1">
        <w:r w:rsidRPr="003E75D3">
          <w:rPr>
            <w:rStyle w:val="Hyperlink"/>
          </w:rPr>
          <w:t>5</w:t>
        </w:r>
        <w:r>
          <w:rPr>
            <w:rFonts w:asciiTheme="minorHAnsi" w:eastAsiaTheme="minorEastAsia" w:hAnsiTheme="minorHAnsi" w:cstheme="minorBidi"/>
            <w:sz w:val="22"/>
            <w:szCs w:val="22"/>
            <w:lang w:eastAsia="de-DE"/>
          </w:rPr>
          <w:tab/>
        </w:r>
        <w:r w:rsidRPr="003E75D3">
          <w:rPr>
            <w:rStyle w:val="Hyperlink"/>
          </w:rPr>
          <w:t>Fazit (Zunächst mal noch nicht)</w:t>
        </w:r>
        <w:r>
          <w:rPr>
            <w:webHidden/>
          </w:rPr>
          <w:tab/>
        </w:r>
        <w:r>
          <w:rPr>
            <w:webHidden/>
          </w:rPr>
          <w:fldChar w:fldCharType="begin"/>
        </w:r>
        <w:r>
          <w:rPr>
            <w:webHidden/>
          </w:rPr>
          <w:instrText xml:space="preserve"> PAGEREF _Toc386030113 \h </w:instrText>
        </w:r>
        <w:r>
          <w:rPr>
            <w:webHidden/>
          </w:rPr>
        </w:r>
        <w:r>
          <w:rPr>
            <w:webHidden/>
          </w:rPr>
          <w:fldChar w:fldCharType="separate"/>
        </w:r>
        <w:r>
          <w:rPr>
            <w:webHidden/>
          </w:rPr>
          <w:t>26</w:t>
        </w:r>
        <w:r>
          <w:rPr>
            <w:webHidden/>
          </w:rPr>
          <w:fldChar w:fldCharType="end"/>
        </w:r>
      </w:hyperlink>
    </w:p>
    <w:p w:rsidR="006B446E" w:rsidRDefault="006B446E">
      <w:pPr>
        <w:pStyle w:val="Verzeichnis1"/>
        <w:rPr>
          <w:rFonts w:asciiTheme="minorHAnsi" w:eastAsiaTheme="minorEastAsia" w:hAnsiTheme="minorHAnsi" w:cstheme="minorBidi"/>
          <w:sz w:val="22"/>
          <w:szCs w:val="22"/>
          <w:lang w:eastAsia="de-DE"/>
        </w:rPr>
      </w:pPr>
      <w:hyperlink w:anchor="_Toc386030114" w:history="1">
        <w:r w:rsidRPr="003E75D3">
          <w:rPr>
            <w:rStyle w:val="Hyperlink"/>
          </w:rPr>
          <w:t>Literaturverzeichnis</w:t>
        </w:r>
        <w:r>
          <w:rPr>
            <w:webHidden/>
          </w:rPr>
          <w:tab/>
        </w:r>
        <w:r>
          <w:rPr>
            <w:webHidden/>
          </w:rPr>
          <w:fldChar w:fldCharType="begin"/>
        </w:r>
        <w:r>
          <w:rPr>
            <w:webHidden/>
          </w:rPr>
          <w:instrText xml:space="preserve"> PAGEREF _Toc386030114 \h </w:instrText>
        </w:r>
        <w:r>
          <w:rPr>
            <w:webHidden/>
          </w:rPr>
        </w:r>
        <w:r>
          <w:rPr>
            <w:webHidden/>
          </w:rPr>
          <w:fldChar w:fldCharType="separate"/>
        </w:r>
        <w:r>
          <w:rPr>
            <w:webHidden/>
          </w:rPr>
          <w:t>IX</w:t>
        </w:r>
        <w:r>
          <w:rPr>
            <w:webHidden/>
          </w:rPr>
          <w:fldChar w:fldCharType="end"/>
        </w:r>
      </w:hyperlink>
    </w:p>
    <w:p w:rsidR="008E73E5" w:rsidRDefault="007B5E53" w:rsidP="00A3432E">
      <w:pPr>
        <w:pStyle w:val="Verzeichnis2"/>
        <w:sectPr w:rsidR="008E73E5" w:rsidSect="006B446E">
          <w:type w:val="continuous"/>
          <w:pgSz w:w="11906" w:h="16838"/>
          <w:pgMar w:top="1" w:right="1418" w:bottom="0" w:left="1418" w:header="709" w:footer="709" w:gutter="0"/>
          <w:pgNumType w:fmt="upperRoman"/>
          <w:cols w:space="708"/>
          <w:docGrid w:linePitch="360"/>
        </w:sectPr>
      </w:pPr>
      <w:r>
        <w:rPr>
          <w:noProof/>
        </w:rPr>
        <w:fldChar w:fldCharType="end"/>
      </w:r>
    </w:p>
    <w:p w:rsidR="00424036" w:rsidRDefault="00975CC1" w:rsidP="00424036">
      <w:pPr>
        <w:pStyle w:val="berschrift1"/>
      </w:pPr>
      <w:bookmarkStart w:id="9" w:name="_Toc262115991"/>
      <w:bookmarkStart w:id="10" w:name="_Toc386030077"/>
      <w:r w:rsidRPr="00677BEB">
        <w:lastRenderedPageBreak/>
        <w:t>Einleitung</w:t>
      </w:r>
      <w:bookmarkEnd w:id="9"/>
      <w:bookmarkEnd w:id="10"/>
    </w:p>
    <w:p w:rsidR="00424036" w:rsidRDefault="00424036" w:rsidP="00424036">
      <w:r>
        <w:t>Sowohl Roboter als auch die direkte Interaktion zwischen Anwender und Computer liegen voll im Trend in der Informatik. Die starre Programmierung eines Rechners wird es zwar immer geben, aber oftmals rückt das Thema den Anwender selbst mit einzubeziehen mehr und mehr in den Vordergrund. Hierbei liegt die große Herausforderung in der Wahrnehmung und Nachahmung von menschlichen Aktionen</w:t>
      </w:r>
      <w:sdt>
        <w:sdtPr>
          <w:id w:val="1174081940"/>
          <w:citation/>
        </w:sdtPr>
        <w:sdtContent>
          <w:r w:rsidR="00A3432E">
            <w:fldChar w:fldCharType="begin"/>
          </w:r>
          <w:r w:rsidR="00A3432E">
            <w:instrText xml:space="preserve"> CITATION Kar12 \l 1031 </w:instrText>
          </w:r>
          <w:r w:rsidR="00A3432E">
            <w:fldChar w:fldCharType="separate"/>
          </w:r>
          <w:r w:rsidR="00B7047B">
            <w:rPr>
              <w:noProof/>
            </w:rPr>
            <w:t xml:space="preserve"> [1]</w:t>
          </w:r>
          <w:r w:rsidR="00A3432E">
            <w:fldChar w:fldCharType="end"/>
          </w:r>
        </w:sdtContent>
      </w:sdt>
      <w:r>
        <w:t>.</w:t>
      </w:r>
    </w:p>
    <w:p w:rsidR="00424036" w:rsidRDefault="00424036" w:rsidP="00424036">
      <w:r>
        <w:t xml:space="preserve">Die Studienarbeit beschäftigt sich mit dem System Kinect von Microsoft und einem </w:t>
      </w:r>
      <w:proofErr w:type="spellStart"/>
      <w:r>
        <w:t>humaoiden</w:t>
      </w:r>
      <w:proofErr w:type="spellEnd"/>
      <w:r>
        <w:t xml:space="preserve"> Roboter </w:t>
      </w:r>
      <w:proofErr w:type="spellStart"/>
      <w:r>
        <w:t>Nao</w:t>
      </w:r>
      <w:proofErr w:type="spellEnd"/>
      <w:r>
        <w:t>. Die Kinect ist eine Hardware zur Gestik- und Mimik Erkennung.</w:t>
      </w:r>
    </w:p>
    <w:p w:rsidR="00AA058F" w:rsidRDefault="00AA058F" w:rsidP="00AA058F">
      <w:pPr>
        <w:pStyle w:val="berschrift2"/>
      </w:pPr>
      <w:bookmarkStart w:id="11" w:name="_Toc386030078"/>
      <w:r>
        <w:t>Motivation</w:t>
      </w:r>
      <w:bookmarkEnd w:id="11"/>
    </w:p>
    <w:p w:rsidR="00AA058F" w:rsidRPr="00AA058F" w:rsidRDefault="000765EE" w:rsidP="002A0A79">
      <w:r>
        <w:t>Die Motivation ist es den Roboter in einer spielerischen Umgebung mit dem Menschen zu verknüpfen, um so auch manche Berührungsängste mit dieser neuartigen Technik zu nehmen. Zudem kann Nutzern auf diese Weise auch gezeigt werden, welche Möglichkeiten es gibt, Roboter zu nutzen, die bisher noch nicht in Betracht gezogen worden sind. So ist es zum Beispiel denkbar, dass gewisse Bewegungsabläuf</w:t>
      </w:r>
      <w:r w:rsidR="00EA15B4">
        <w:t>e</w:t>
      </w:r>
      <w:r w:rsidR="000012D3">
        <w:t>,</w:t>
      </w:r>
      <w:r w:rsidR="002173E3">
        <w:t xml:space="preserve"> wie das</w:t>
      </w:r>
      <w:r>
        <w:t xml:space="preserve"> Erle</w:t>
      </w:r>
      <w:r w:rsidR="000012D3">
        <w:t>r</w:t>
      </w:r>
      <w:r>
        <w:t xml:space="preserve">nen von Schwimmbewegungen, in Zukunft über so ein Verfahren bereits trocken gelernt werden können. </w:t>
      </w:r>
    </w:p>
    <w:p w:rsidR="00975CC1" w:rsidRDefault="00975CC1" w:rsidP="00E777CC">
      <w:pPr>
        <w:pStyle w:val="berschrift2"/>
      </w:pPr>
      <w:bookmarkStart w:id="12" w:name="_Toc262115993"/>
      <w:bookmarkStart w:id="13" w:name="_Toc386030079"/>
      <w:r w:rsidRPr="00316262">
        <w:t>Aufgaben</w:t>
      </w:r>
      <w:bookmarkEnd w:id="12"/>
      <w:r w:rsidR="00E777CC">
        <w:t>umfeld</w:t>
      </w:r>
      <w:bookmarkEnd w:id="13"/>
    </w:p>
    <w:p w:rsidR="0006563A" w:rsidRDefault="00407151" w:rsidP="00C37DB0">
      <w:r>
        <w:t>Diese Studienarbeit entsteht an der Dualen Hochschule Baden Württemberg (</w:t>
      </w:r>
      <w:r w:rsidR="00942CB8">
        <w:t>DHBW</w:t>
      </w:r>
      <w:r>
        <w:t>)</w:t>
      </w:r>
      <w:r w:rsidR="00942CB8">
        <w:fldChar w:fldCharType="begin"/>
      </w:r>
      <w:r w:rsidR="00942CB8">
        <w:instrText xml:space="preserve"> XE "DHBW" \f "</w:instrText>
      </w:r>
      <w:proofErr w:type="spellStart"/>
      <w:r w:rsidR="00942CB8">
        <w:instrText>abk</w:instrText>
      </w:r>
      <w:proofErr w:type="spellEnd"/>
      <w:r w:rsidR="00942CB8">
        <w:instrText>" \t "Duale Hochschule Baden-</w:instrText>
      </w:r>
      <w:proofErr w:type="spellStart"/>
      <w:r w:rsidR="00942CB8">
        <w:instrText>Würrtemberg</w:instrText>
      </w:r>
      <w:proofErr w:type="spellEnd"/>
      <w:r w:rsidR="00942CB8">
        <w:instrText xml:space="preserve">" </w:instrText>
      </w:r>
      <w:r w:rsidR="00942CB8">
        <w:fldChar w:fldCharType="end"/>
      </w:r>
      <w:r>
        <w:t xml:space="preserve"> und wird von zwei Studenten gemeinsam </w:t>
      </w:r>
      <w:r w:rsidR="002173E3">
        <w:t>geschrieben</w:t>
      </w:r>
      <w:r>
        <w:t xml:space="preserve">. Zur Verfügung steht ein Labor mit einem </w:t>
      </w:r>
      <w:proofErr w:type="spellStart"/>
      <w:r>
        <w:t>Nao</w:t>
      </w:r>
      <w:proofErr w:type="spellEnd"/>
      <w:r>
        <w:t xml:space="preserve"> und einem Rechner, auf dem alle relevanten Dokumente und Prog</w:t>
      </w:r>
      <w:r w:rsidR="000765EE">
        <w:t>ramme genutzt werden können. Zu</w:t>
      </w:r>
      <w:r>
        <w:t xml:space="preserve">dem können die Programme auch auf den privaten Rechnern installiert werden, so dass mit Hilfe von Simulationssoftware auch von zu Hause aus gearbeitet werden kann. </w:t>
      </w:r>
    </w:p>
    <w:p w:rsidR="00336FE9" w:rsidRPr="000C470B" w:rsidRDefault="00336FE9" w:rsidP="00336FE9">
      <w:pPr>
        <w:pStyle w:val="berschrift2"/>
      </w:pPr>
      <w:bookmarkStart w:id="14" w:name="_Toc386030080"/>
      <w:r w:rsidRPr="000C470B">
        <w:t>Aufgabenbeschreibung</w:t>
      </w:r>
      <w:r w:rsidR="003C7BDE" w:rsidRPr="000C470B">
        <w:t xml:space="preserve"> und Ziele</w:t>
      </w:r>
      <w:bookmarkEnd w:id="14"/>
    </w:p>
    <w:p w:rsidR="00407151" w:rsidRDefault="00407151" w:rsidP="00407151">
      <w:r>
        <w:t xml:space="preserve">Ziel der Arbeit ist es, ein </w:t>
      </w:r>
      <w:r w:rsidR="00F33C3B">
        <w:t xml:space="preserve">Spiel </w:t>
      </w:r>
      <w:r>
        <w:t xml:space="preserve">zu programmieren, </w:t>
      </w:r>
      <w:r w:rsidR="00F33C3B">
        <w:t>bei dem sowohl ein Roboter als auch das Kamerasystem Kinect zum Einsatz kommt.</w:t>
      </w:r>
      <w:r w:rsidR="00F33C3B" w:rsidDel="00F33C3B">
        <w:t xml:space="preserve"> </w:t>
      </w:r>
      <w:r w:rsidR="00622396">
        <w:t>Dem</w:t>
      </w:r>
      <w:r>
        <w:t xml:space="preserve"> Roboter </w:t>
      </w:r>
      <w:proofErr w:type="spellStart"/>
      <w:r>
        <w:t>Nao</w:t>
      </w:r>
      <w:proofErr w:type="spellEnd"/>
      <w:r>
        <w:t xml:space="preserve"> </w:t>
      </w:r>
      <w:r w:rsidR="00622396">
        <w:t xml:space="preserve">werden </w:t>
      </w:r>
      <w:r>
        <w:t xml:space="preserve">verschiedene </w:t>
      </w:r>
      <w:proofErr w:type="gramStart"/>
      <w:r>
        <w:t>Bewegung</w:t>
      </w:r>
      <w:proofErr w:type="gramEnd"/>
      <w:r>
        <w:t xml:space="preserve"> beigebracht, die er auf Befehl automatisiert ausführen kann.</w:t>
      </w:r>
    </w:p>
    <w:p w:rsidR="00407151" w:rsidRDefault="00407151" w:rsidP="00407151">
      <w:r>
        <w:lastRenderedPageBreak/>
        <w:t>Die Kinect ist dafür zuständig, die Bewegungen des davors</w:t>
      </w:r>
      <w:r w:rsidR="000765EE">
        <w:t xml:space="preserve">tehenden Spielers aufzunehmen. </w:t>
      </w:r>
    </w:p>
    <w:p w:rsidR="00407151" w:rsidRDefault="00407151" w:rsidP="00407151">
      <w:r>
        <w:t xml:space="preserve">Der Ablauf des programmierten Spiels kann in drei Schritte unterteilt werden. Im ersten Schritt führt </w:t>
      </w:r>
      <w:proofErr w:type="spellStart"/>
      <w:r>
        <w:t>Nao</w:t>
      </w:r>
      <w:proofErr w:type="spellEnd"/>
      <w:r>
        <w:t xml:space="preserve"> eine der programmierten Bewegungen vor. Sobald die Roboterbewegung vollendet ist, beginnt Schritt zwei, in dem die Kinect die Bewegung des Spielers aufnimmt. Gleichzeitig läuft eine festgelegte Zeit herunter. Die Aufgabe des Spielers ist es innerhalb der Zeit vom Roboter durchgeführte Bewegung möglich ähnlich nachzuahmen. Nach dem Ablauf der Zeit beginnt Schritt drei, bei dem die getätigte Benutzerbewegung mit der programmierten Roboterbeweg</w:t>
      </w:r>
      <w:r w:rsidR="000765EE">
        <w:t>ung vom System verglichen wird.</w:t>
      </w:r>
    </w:p>
    <w:p w:rsidR="00407151" w:rsidRDefault="00407151" w:rsidP="00407151">
      <w:r>
        <w:t>Dieser Ablauf mit anschließender Auswertung wird in einem spielerischen Umfeld dargestellt und auf einem Monitor angezeigt.</w:t>
      </w:r>
    </w:p>
    <w:p w:rsidR="004F6EBC" w:rsidRDefault="00336FE9" w:rsidP="004F6EBC">
      <w:pPr>
        <w:pStyle w:val="berschrift2"/>
      </w:pPr>
      <w:bookmarkStart w:id="15" w:name="_Toc386030081"/>
      <w:r>
        <w:t>Vorgehensweise</w:t>
      </w:r>
      <w:bookmarkEnd w:id="15"/>
    </w:p>
    <w:p w:rsidR="000765EE" w:rsidRDefault="0080399A" w:rsidP="00F37035">
      <w:r>
        <w:t xml:space="preserve">Die geplante Vorgehensweise sieht vor zu Beginn dem </w:t>
      </w:r>
      <w:proofErr w:type="spellStart"/>
      <w:r>
        <w:t>Nao</w:t>
      </w:r>
      <w:proofErr w:type="spellEnd"/>
      <w:r>
        <w:t xml:space="preserve"> verschiedene einfache Bewegungen einzuprogrammieren. Anschließend wird die Kinect mit einem Skeleton Stream programmiert und die Winkel </w:t>
      </w:r>
      <w:r w:rsidR="000765EE">
        <w:t xml:space="preserve">am Ende einer Bewegung berechnet, die bei den Bewegungen entstehen. Diese sollen dann mit den Winkel des Roboters verglichen und gewertet werden. Das Ergebnis soll in einer übersichtlichen </w:t>
      </w:r>
      <w:proofErr w:type="spellStart"/>
      <w:r w:rsidR="000012D3">
        <w:t>Graphical</w:t>
      </w:r>
      <w:proofErr w:type="spellEnd"/>
      <w:r w:rsidR="000012D3">
        <w:t xml:space="preserve"> User Interface (</w:t>
      </w:r>
      <w:r w:rsidR="000765EE">
        <w:t>GUI</w:t>
      </w:r>
      <w:r w:rsidR="000012D3">
        <w:t>)</w:t>
      </w:r>
      <w:r w:rsidR="000012D3">
        <w:fldChar w:fldCharType="begin"/>
      </w:r>
      <w:r w:rsidR="000012D3">
        <w:instrText>XE "GUI" \f "abk" \t "Graphical User Interfce"</w:instrText>
      </w:r>
      <w:r w:rsidR="000012D3">
        <w:fldChar w:fldCharType="end"/>
      </w:r>
      <w:r w:rsidR="000012D3">
        <w:t xml:space="preserve"> </w:t>
      </w:r>
      <w:r w:rsidR="000765EE">
        <w:t>dem Nutzer gezeigt werden.</w:t>
      </w:r>
    </w:p>
    <w:p w:rsidR="004F6EBC" w:rsidRPr="000765EE" w:rsidRDefault="000765EE" w:rsidP="00F37035">
      <w:r>
        <w:t xml:space="preserve">Sofern dieses einfache Beispiel reibungslos funktioniert, werden die Bewegungen des Roboters umfangreicher und komplizierter und es sollen Zwischenwerte der Winkel verglichen werden. </w:t>
      </w:r>
      <w:r w:rsidR="004F6EBC">
        <w:br w:type="page"/>
      </w:r>
    </w:p>
    <w:p w:rsidR="00AB4D32" w:rsidRDefault="00A51F76" w:rsidP="002438AD">
      <w:pPr>
        <w:pStyle w:val="berschrift1"/>
      </w:pPr>
      <w:bookmarkStart w:id="16" w:name="_Ref346527342"/>
      <w:bookmarkStart w:id="17" w:name="_Toc386030082"/>
      <w:r>
        <w:lastRenderedPageBreak/>
        <w:t>Grundlagen</w:t>
      </w:r>
      <w:bookmarkEnd w:id="17"/>
      <w:r>
        <w:t xml:space="preserve"> </w:t>
      </w:r>
    </w:p>
    <w:bookmarkEnd w:id="16"/>
    <w:p w:rsidR="00424036" w:rsidRDefault="00424036" w:rsidP="00424036">
      <w:pPr>
        <w:rPr>
          <w:sz w:val="23"/>
          <w:szCs w:val="23"/>
        </w:rPr>
      </w:pPr>
      <w:r>
        <w:rPr>
          <w:sz w:val="23"/>
          <w:szCs w:val="23"/>
        </w:rPr>
        <w:t xml:space="preserve">Dieses Kapitel schildert die für das Verständnis dieser Arbeit notwendigen Grundlagen. Zu diesem Zweck wird in </w:t>
      </w:r>
      <w:r w:rsidR="00A3432E">
        <w:rPr>
          <w:sz w:val="23"/>
          <w:szCs w:val="23"/>
        </w:rPr>
        <w:t xml:space="preserve">Kapitel </w:t>
      </w:r>
      <w:r w:rsidR="00A3432E">
        <w:rPr>
          <w:sz w:val="23"/>
          <w:szCs w:val="23"/>
        </w:rPr>
        <w:fldChar w:fldCharType="begin"/>
      </w:r>
      <w:r w:rsidR="00A3432E">
        <w:rPr>
          <w:sz w:val="23"/>
          <w:szCs w:val="23"/>
        </w:rPr>
        <w:instrText xml:space="preserve"> REF _Ref381795227 \r \h </w:instrText>
      </w:r>
      <w:r w:rsidR="00A3432E">
        <w:rPr>
          <w:sz w:val="23"/>
          <w:szCs w:val="23"/>
        </w:rPr>
      </w:r>
      <w:r w:rsidR="00A3432E">
        <w:rPr>
          <w:sz w:val="23"/>
          <w:szCs w:val="23"/>
        </w:rPr>
        <w:fldChar w:fldCharType="separate"/>
      </w:r>
      <w:r w:rsidR="00A3432E">
        <w:rPr>
          <w:sz w:val="23"/>
          <w:szCs w:val="23"/>
        </w:rPr>
        <w:t>2.1</w:t>
      </w:r>
      <w:r w:rsidR="00A3432E">
        <w:rPr>
          <w:sz w:val="23"/>
          <w:szCs w:val="23"/>
        </w:rPr>
        <w:fldChar w:fldCharType="end"/>
      </w:r>
      <w:r w:rsidR="00A3432E">
        <w:rPr>
          <w:sz w:val="23"/>
          <w:szCs w:val="23"/>
        </w:rPr>
        <w:t xml:space="preserve"> </w:t>
      </w:r>
      <w:r>
        <w:rPr>
          <w:sz w:val="23"/>
          <w:szCs w:val="23"/>
        </w:rPr>
        <w:t xml:space="preserve">die „Kinect-Kamera“ und in Kapitel </w:t>
      </w:r>
      <w:r w:rsidR="00A3432E">
        <w:rPr>
          <w:sz w:val="23"/>
          <w:szCs w:val="23"/>
        </w:rPr>
        <w:fldChar w:fldCharType="begin"/>
      </w:r>
      <w:r w:rsidR="00A3432E">
        <w:rPr>
          <w:sz w:val="23"/>
          <w:szCs w:val="23"/>
        </w:rPr>
        <w:instrText xml:space="preserve"> REF _Ref381795262 \r \h </w:instrText>
      </w:r>
      <w:r w:rsidR="00A3432E">
        <w:rPr>
          <w:sz w:val="23"/>
          <w:szCs w:val="23"/>
        </w:rPr>
      </w:r>
      <w:r w:rsidR="00A3432E">
        <w:rPr>
          <w:sz w:val="23"/>
          <w:szCs w:val="23"/>
        </w:rPr>
        <w:fldChar w:fldCharType="separate"/>
      </w:r>
      <w:r w:rsidR="00A3432E">
        <w:rPr>
          <w:sz w:val="23"/>
          <w:szCs w:val="23"/>
        </w:rPr>
        <w:t>2.2</w:t>
      </w:r>
      <w:r w:rsidR="00A3432E">
        <w:rPr>
          <w:sz w:val="23"/>
          <w:szCs w:val="23"/>
        </w:rPr>
        <w:fldChar w:fldCharType="end"/>
      </w:r>
      <w:r w:rsidR="00A3432E">
        <w:rPr>
          <w:sz w:val="23"/>
          <w:szCs w:val="23"/>
        </w:rPr>
        <w:t xml:space="preserve"> </w:t>
      </w:r>
      <w:r>
        <w:rPr>
          <w:sz w:val="23"/>
          <w:szCs w:val="23"/>
        </w:rPr>
        <w:t>der Roboter NAO vorgestellt.</w:t>
      </w:r>
    </w:p>
    <w:p w:rsidR="00DA5FBB" w:rsidRDefault="00DA5FBB" w:rsidP="00DA5FBB">
      <w:pPr>
        <w:pStyle w:val="berschrift2"/>
      </w:pPr>
      <w:bookmarkStart w:id="18" w:name="_Ref381795218"/>
      <w:bookmarkStart w:id="19" w:name="_Ref381795227"/>
      <w:bookmarkStart w:id="20" w:name="_Toc386030083"/>
      <w:r>
        <w:t>K</w:t>
      </w:r>
      <w:r w:rsidR="00424036">
        <w:t>inect</w:t>
      </w:r>
      <w:bookmarkEnd w:id="18"/>
      <w:bookmarkEnd w:id="19"/>
      <w:bookmarkEnd w:id="20"/>
    </w:p>
    <w:p w:rsidR="00424036" w:rsidRDefault="00424036" w:rsidP="00424036">
      <w:r>
        <w:t xml:space="preserve">Die Kinect ist eine Hardware aus dem Hause Microsoft in Zusammenarbeit mit dem Unternehmen </w:t>
      </w:r>
      <w:proofErr w:type="spellStart"/>
      <w:r>
        <w:t>PrimeSense</w:t>
      </w:r>
      <w:proofErr w:type="spellEnd"/>
      <w:r>
        <w:t xml:space="preserve">. Sie wurde zunächst für die Steuerung der Spielekonsole Xbox360 entwickelt. Die Kinect setzt wie auch die Nintendo Wii oder </w:t>
      </w:r>
      <w:proofErr w:type="spellStart"/>
      <w:r>
        <w:t>Sonys</w:t>
      </w:r>
      <w:proofErr w:type="spellEnd"/>
      <w:r>
        <w:t xml:space="preserve"> Move auf den Körpereinsatz des Benutzers. Der große Unterschied liegt aber darin, dass der Benutzer keinen Controller in der Hand halten muss. Bei der Kinect wird der ganze Körper zum „Controller“. Die Kinect-Kamera ist e</w:t>
      </w:r>
      <w:r w:rsidR="000012D3">
        <w:t xml:space="preserve">ine Leiste aus vielen Sensoren (siehe </w:t>
      </w:r>
      <w:r w:rsidR="000012D3">
        <w:fldChar w:fldCharType="begin"/>
      </w:r>
      <w:r w:rsidR="000012D3">
        <w:instrText xml:space="preserve"> REF _Ref386029251 \h </w:instrText>
      </w:r>
      <w:r w:rsidR="000012D3">
        <w:fldChar w:fldCharType="separate"/>
      </w:r>
      <w:r w:rsidR="000012D3">
        <w:t xml:space="preserve">Abb. </w:t>
      </w:r>
      <w:r w:rsidR="000012D3">
        <w:rPr>
          <w:noProof/>
        </w:rPr>
        <w:t>1</w:t>
      </w:r>
      <w:r w:rsidR="000012D3">
        <w:fldChar w:fldCharType="end"/>
      </w:r>
      <w:r w:rsidR="000012D3">
        <w:t xml:space="preserve">) </w:t>
      </w:r>
      <w:r>
        <w:t>und erkennt so die Bewegungen der davorstehenden Personen</w:t>
      </w:r>
      <w:sdt>
        <w:sdtPr>
          <w:id w:val="-674111202"/>
          <w:citation/>
        </w:sdtPr>
        <w:sdtContent>
          <w:r w:rsidR="00A3432E">
            <w:fldChar w:fldCharType="begin"/>
          </w:r>
          <w:r w:rsidR="00A3432E">
            <w:instrText xml:space="preserve"> CITATION Wik14 \l 1031 </w:instrText>
          </w:r>
          <w:r w:rsidR="00A3432E">
            <w:fldChar w:fldCharType="separate"/>
          </w:r>
          <w:r w:rsidR="00B7047B">
            <w:rPr>
              <w:noProof/>
            </w:rPr>
            <w:t xml:space="preserve"> [2]</w:t>
          </w:r>
          <w:r w:rsidR="00A3432E">
            <w:fldChar w:fldCharType="end"/>
          </w:r>
        </w:sdtContent>
      </w:sdt>
      <w:r>
        <w:t>,</w:t>
      </w:r>
      <w:r w:rsidR="00A3432E">
        <w:t xml:space="preserve"> </w:t>
      </w:r>
      <w:sdt>
        <w:sdtPr>
          <w:id w:val="2024047051"/>
          <w:citation/>
        </w:sdtPr>
        <w:sdtContent>
          <w:r w:rsidR="00A3432E">
            <w:fldChar w:fldCharType="begin"/>
          </w:r>
          <w:r w:rsidR="00A3432E">
            <w:instrText xml:space="preserve"> CITATION Mic14 \l 1031 </w:instrText>
          </w:r>
          <w:r w:rsidR="00A3432E">
            <w:fldChar w:fldCharType="separate"/>
          </w:r>
          <w:r w:rsidR="00B7047B">
            <w:rPr>
              <w:noProof/>
            </w:rPr>
            <w:t>[3]</w:t>
          </w:r>
          <w:r w:rsidR="00A3432E">
            <w:fldChar w:fldCharType="end"/>
          </w:r>
        </w:sdtContent>
      </w:sdt>
      <w:r>
        <w:t>.</w:t>
      </w:r>
    </w:p>
    <w:p w:rsidR="00424036" w:rsidRDefault="00424036" w:rsidP="00424036">
      <w:r>
        <w:t xml:space="preserve">Nachdem die Kinect so erfolgreich für die Spielekonsole verkauft wurde, ist sie seit Februar 2012 auch für Windows erhältlich. Wie Microsoft selbst schreibt, erhält der Windows-Computer durch die Kinect Augen, Ohre und auch ein Gehirn. </w:t>
      </w:r>
      <w:r w:rsidR="002F647E">
        <w:t>Bei der Bestellung der Hardware wird z</w:t>
      </w:r>
      <w:r>
        <w:t xml:space="preserve">usätzlich </w:t>
      </w:r>
      <w:r w:rsidR="00695DF7">
        <w:t>ein Software Development Kit (SDK)</w:t>
      </w:r>
      <w:r w:rsidR="00695DF7">
        <w:fldChar w:fldCharType="begin"/>
      </w:r>
      <w:r w:rsidR="00695DF7">
        <w:instrText xml:space="preserve"> XE "SDK" \f "</w:instrText>
      </w:r>
      <w:proofErr w:type="spellStart"/>
      <w:r w:rsidR="00695DF7">
        <w:instrText>abk</w:instrText>
      </w:r>
      <w:proofErr w:type="spellEnd"/>
      <w:r w:rsidR="00695DF7">
        <w:instrText xml:space="preserve">" \t "Software Development Kit" </w:instrText>
      </w:r>
      <w:r w:rsidR="00695DF7">
        <w:fldChar w:fldCharType="end"/>
      </w:r>
      <w:r w:rsidR="00695DF7">
        <w:t xml:space="preserve"> </w:t>
      </w:r>
      <w:r>
        <w:t xml:space="preserve">mitgeliefert, was nichts anderes ist als eine Sammlung von Werkzeugen und Anwendungen, um eine Software zu erstellen. Das Windows-SDK soll </w:t>
      </w:r>
      <w:r w:rsidR="00810358">
        <w:t xml:space="preserve">also </w:t>
      </w:r>
      <w:r>
        <w:t>die Software-Entwicklung für Kinect-Anwendungen erleichter</w:t>
      </w:r>
      <w:r w:rsidR="00810358">
        <w:t>n. Des Weiteren befindet sich eine Dokumentation für die Kinect im Windows-Umfeld im Angebot</w:t>
      </w:r>
      <w:sdt>
        <w:sdtPr>
          <w:id w:val="687805533"/>
          <w:citation/>
        </w:sdtPr>
        <w:sdtContent>
          <w:r w:rsidR="00A3432E">
            <w:fldChar w:fldCharType="begin"/>
          </w:r>
          <w:r w:rsidR="00A3432E">
            <w:instrText xml:space="preserve"> CITATION Gol14 \l 1031 </w:instrText>
          </w:r>
          <w:r w:rsidR="00A3432E">
            <w:fldChar w:fldCharType="separate"/>
          </w:r>
          <w:r w:rsidR="00B7047B">
            <w:rPr>
              <w:noProof/>
            </w:rPr>
            <w:t xml:space="preserve"> [4]</w:t>
          </w:r>
          <w:r w:rsidR="00A3432E">
            <w:fldChar w:fldCharType="end"/>
          </w:r>
        </w:sdtContent>
      </w:sdt>
      <w:r>
        <w:t>,</w:t>
      </w:r>
      <w:r w:rsidR="00A3432E">
        <w:t xml:space="preserve"> </w:t>
      </w:r>
      <w:sdt>
        <w:sdtPr>
          <w:id w:val="-1667245173"/>
          <w:citation/>
        </w:sdtPr>
        <w:sdtContent>
          <w:r w:rsidR="00A3432E">
            <w:fldChar w:fldCharType="begin"/>
          </w:r>
          <w:r w:rsidR="00A3432E">
            <w:instrText xml:space="preserve"> CITATION Roß10 \l 1031 </w:instrText>
          </w:r>
          <w:r w:rsidR="00A3432E">
            <w:fldChar w:fldCharType="separate"/>
          </w:r>
          <w:r w:rsidR="00B7047B">
            <w:rPr>
              <w:noProof/>
            </w:rPr>
            <w:t>[5]</w:t>
          </w:r>
          <w:r w:rsidR="00A3432E">
            <w:fldChar w:fldCharType="end"/>
          </w:r>
        </w:sdtContent>
      </w:sdt>
      <w:r>
        <w:t>.</w:t>
      </w:r>
    </w:p>
    <w:p w:rsidR="00DA5FBB" w:rsidRDefault="00424036" w:rsidP="00424036">
      <w:pPr>
        <w:pStyle w:val="berschrift3"/>
      </w:pPr>
      <w:bookmarkStart w:id="21" w:name="_Toc386030084"/>
      <w:r>
        <w:t>Sensoren der Kinect</w:t>
      </w:r>
      <w:bookmarkEnd w:id="21"/>
    </w:p>
    <w:p w:rsidR="00326AB4" w:rsidRDefault="00326AB4" w:rsidP="00326AB4">
      <w:r>
        <w:t xml:space="preserve">In der </w:t>
      </w:r>
      <w:r w:rsidR="00454146">
        <w:t xml:space="preserve">ca. 20 cm breiten </w:t>
      </w:r>
      <w:r>
        <w:t xml:space="preserve">Kinect </w:t>
      </w:r>
      <w:r w:rsidR="00A87A68">
        <w:t>sind</w:t>
      </w:r>
      <w:r>
        <w:t xml:space="preserve"> ein </w:t>
      </w:r>
      <w:r w:rsidR="00A87A68">
        <w:t>Infrarot-Projektor</w:t>
      </w:r>
      <w:r>
        <w:t xml:space="preserve">, eine </w:t>
      </w:r>
      <w:r w:rsidR="00A87A68">
        <w:t xml:space="preserve">Infrarot-Kamera, eine </w:t>
      </w:r>
      <w:r>
        <w:t xml:space="preserve">Farb-Kamera </w:t>
      </w:r>
      <w:r w:rsidR="00A87A68">
        <w:t>sowie</w:t>
      </w:r>
      <w:r>
        <w:t xml:space="preserve"> vier Mikrofone verbaut.</w:t>
      </w:r>
      <w:r w:rsidR="00A87A68">
        <w:t xml:space="preserve"> </w:t>
      </w:r>
      <w:r w:rsidR="004B4E45">
        <w:t xml:space="preserve">Damit die Sensoren perfekt auf den Benutzer </w:t>
      </w:r>
      <w:r w:rsidR="00C046B6">
        <w:t>ausgerichtet werden können, befindet sich z</w:t>
      </w:r>
      <w:r w:rsidR="002F4866">
        <w:t xml:space="preserve">wischen der Kameraleiste und dem </w:t>
      </w:r>
      <w:proofErr w:type="spellStart"/>
      <w:r w:rsidR="002F4866">
        <w:t>Standfuß</w:t>
      </w:r>
      <w:proofErr w:type="spellEnd"/>
      <w:r w:rsidR="002F4866">
        <w:t xml:space="preserve"> ein Motor</w:t>
      </w:r>
      <w:r w:rsidR="00C046B6">
        <w:t>. Mithilfe dieses Motors kann die Sensoren-Leiste um 27° geneigt werden.</w:t>
      </w:r>
    </w:p>
    <w:p w:rsidR="00C046B6" w:rsidRDefault="00C046B6" w:rsidP="00326AB4"/>
    <w:p w:rsidR="00C046B6" w:rsidRDefault="00C046B6" w:rsidP="00326AB4">
      <w:r>
        <w:t xml:space="preserve">Das Sehfeld </w:t>
      </w:r>
      <w:r w:rsidR="0071305F">
        <w:t>der</w:t>
      </w:r>
      <w:r>
        <w:t xml:space="preserve"> Kinect-Sensoren beträgt im Horizontalen 57° und im Vertikalen 43°. </w:t>
      </w:r>
      <w:r w:rsidR="004A4D92">
        <w:t xml:space="preserve">Aus diesem Grund muss ein Spieler auch einen Mindestabstand haben, sodass der ganze Körper erkannt werden kann. Laut Herstellerangaben können die Sensoren der Kinect bei einem </w:t>
      </w:r>
      <w:r w:rsidR="004A4D92">
        <w:lastRenderedPageBreak/>
        <w:t>Abstand von 1,2 bis 3,5 Meter zuverlässig arbeiten</w:t>
      </w:r>
      <w:r w:rsidR="009B73FB">
        <w:t>. Bei der X</w:t>
      </w:r>
      <w:r w:rsidR="00EB0281">
        <w:t>b</w:t>
      </w:r>
      <w:r w:rsidR="009B73FB">
        <w:t>ox</w:t>
      </w:r>
      <w:r w:rsidR="00EB0281">
        <w:t xml:space="preserve"> sollte der Abstand zwischen Spieler und Kameraleiste bei einem Spieler ca. 1,8 Meter und bei zwei Spieler ca. 2,4 Meter betrage</w:t>
      </w:r>
      <w:r w:rsidR="0071305F">
        <w:t>n. Bei Anwendungen, die nur den Oberkörper des Spielers benötigen ist dann entsprechend ein geringerer Abstand möglich</w:t>
      </w:r>
      <w:r w:rsidR="00B7047B">
        <w:t xml:space="preserve"> </w:t>
      </w:r>
      <w:sdt>
        <w:sdtPr>
          <w:id w:val="519042970"/>
          <w:citation/>
        </w:sdtPr>
        <w:sdtContent>
          <w:r w:rsidR="00B7047B">
            <w:fldChar w:fldCharType="begin"/>
          </w:r>
          <w:r w:rsidR="00B7047B">
            <w:instrText xml:space="preserve"> CITATION Com10 \l 1031 </w:instrText>
          </w:r>
          <w:r w:rsidR="00B7047B">
            <w:fldChar w:fldCharType="separate"/>
          </w:r>
          <w:r w:rsidR="00B7047B">
            <w:rPr>
              <w:noProof/>
            </w:rPr>
            <w:t>[6]</w:t>
          </w:r>
          <w:r w:rsidR="00B7047B">
            <w:fldChar w:fldCharType="end"/>
          </w:r>
        </w:sdtContent>
      </w:sdt>
      <w:r w:rsidR="00B7047B">
        <w:t xml:space="preserve">, </w:t>
      </w:r>
      <w:sdt>
        <w:sdtPr>
          <w:id w:val="1051883894"/>
          <w:citation/>
        </w:sdtPr>
        <w:sdtContent>
          <w:r w:rsidR="00B7047B">
            <w:fldChar w:fldCharType="begin"/>
          </w:r>
          <w:r w:rsidR="00B7047B">
            <w:instrText xml:space="preserve"> CITATION Mic142 \l 1031 </w:instrText>
          </w:r>
          <w:r w:rsidR="00B7047B">
            <w:fldChar w:fldCharType="separate"/>
          </w:r>
          <w:r w:rsidR="00B7047B">
            <w:rPr>
              <w:noProof/>
            </w:rPr>
            <w:t>[7]</w:t>
          </w:r>
          <w:r w:rsidR="00B7047B">
            <w:fldChar w:fldCharType="end"/>
          </w:r>
        </w:sdtContent>
      </w:sdt>
      <w:r w:rsidR="00EB0281">
        <w:t>.</w:t>
      </w:r>
    </w:p>
    <w:p w:rsidR="008D2A3E" w:rsidRDefault="008D2A3E" w:rsidP="00326AB4"/>
    <w:p w:rsidR="008D2A3E" w:rsidRDefault="008D2A3E" w:rsidP="008D2A3E">
      <w:pPr>
        <w:keepNext/>
        <w:jc w:val="center"/>
      </w:pPr>
      <w:r>
        <w:rPr>
          <w:noProof/>
          <w:lang w:eastAsia="de-DE"/>
        </w:rPr>
        <w:drawing>
          <wp:inline distT="0" distB="0" distL="0" distR="0" wp14:anchorId="23A0178C" wp14:editId="4FB42702">
            <wp:extent cx="5759450" cy="3686632"/>
            <wp:effectExtent l="0" t="0" r="0" b="9525"/>
            <wp:docPr id="31" name="Grafik 31" descr="Datei:S910310 abb2.png"/>
            <wp:cNvGraphicFramePr/>
            <a:graphic xmlns:a="http://schemas.openxmlformats.org/drawingml/2006/main">
              <a:graphicData uri="http://schemas.openxmlformats.org/drawingml/2006/picture">
                <pic:pic xmlns:pic="http://schemas.openxmlformats.org/drawingml/2006/picture">
                  <pic:nvPicPr>
                    <pic:cNvPr id="3" name="Grafik 3" descr="Datei:S910310 abb2.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686632"/>
                    </a:xfrm>
                    <a:prstGeom prst="rect">
                      <a:avLst/>
                    </a:prstGeom>
                    <a:noFill/>
                    <a:ln>
                      <a:noFill/>
                    </a:ln>
                  </pic:spPr>
                </pic:pic>
              </a:graphicData>
            </a:graphic>
          </wp:inline>
        </w:drawing>
      </w:r>
    </w:p>
    <w:p w:rsidR="008D2A3E" w:rsidRDefault="008D2A3E" w:rsidP="008D2A3E">
      <w:pPr>
        <w:pStyle w:val="Beschriftung"/>
        <w:jc w:val="center"/>
      </w:pPr>
      <w:bookmarkStart w:id="22" w:name="_Ref386029251"/>
      <w:bookmarkStart w:id="23" w:name="_Toc386030058"/>
      <w:r>
        <w:t xml:space="preserve">Abb. </w:t>
      </w:r>
      <w:r w:rsidR="00AD08F7">
        <w:fldChar w:fldCharType="begin"/>
      </w:r>
      <w:r w:rsidR="00AD08F7">
        <w:instrText xml:space="preserve"> SEQ Abb. \* ARABIC </w:instrText>
      </w:r>
      <w:r w:rsidR="00AD08F7">
        <w:fldChar w:fldCharType="separate"/>
      </w:r>
      <w:r w:rsidR="00D5359F">
        <w:rPr>
          <w:noProof/>
        </w:rPr>
        <w:t>1</w:t>
      </w:r>
      <w:r w:rsidR="00AD08F7">
        <w:rPr>
          <w:noProof/>
        </w:rPr>
        <w:fldChar w:fldCharType="end"/>
      </w:r>
      <w:bookmarkEnd w:id="22"/>
      <w:r>
        <w:t xml:space="preserve">: Die Sensoren der Kinect </w:t>
      </w:r>
      <w:sdt>
        <w:sdtPr>
          <w:id w:val="1880894968"/>
          <w:citation/>
        </w:sdtPr>
        <w:sdtContent>
          <w:r>
            <w:fldChar w:fldCharType="begin"/>
          </w:r>
          <w:r>
            <w:instrText xml:space="preserve"> CITATION ifi12 \l 1031 </w:instrText>
          </w:r>
          <w:r>
            <w:fldChar w:fldCharType="separate"/>
          </w:r>
          <w:r w:rsidR="00B7047B">
            <w:rPr>
              <w:noProof/>
            </w:rPr>
            <w:t>[8]</w:t>
          </w:r>
          <w:r>
            <w:fldChar w:fldCharType="end"/>
          </w:r>
        </w:sdtContent>
      </w:sdt>
      <w:bookmarkEnd w:id="23"/>
    </w:p>
    <w:p w:rsidR="008D2A3E" w:rsidRDefault="008D2A3E" w:rsidP="00326AB4"/>
    <w:p w:rsidR="008D2A3E" w:rsidRDefault="008D2A3E" w:rsidP="00326AB4"/>
    <w:p w:rsidR="004E6DB5" w:rsidRDefault="00454146" w:rsidP="00326AB4">
      <w:r>
        <w:t>Durch die</w:t>
      </w:r>
      <w:r w:rsidR="002C2774">
        <w:t xml:space="preserve"> beiden Infrarot-Komponenten, den Infrarot-Projektor und die Infrarot-Kamera, </w:t>
      </w:r>
      <w:r>
        <w:t>werden die Tiefendaten</w:t>
      </w:r>
      <w:r w:rsidR="002C2774">
        <w:t xml:space="preserve"> </w:t>
      </w:r>
      <w:r>
        <w:t xml:space="preserve">erzeugt. </w:t>
      </w:r>
      <w:r w:rsidR="002C2774">
        <w:t>Sie werden also benötigt um die dritte Dimension hinzuzufügen. Die Grundlage für die 3D-Erfassung ist das strukturierte Licht. Zunächst</w:t>
      </w:r>
      <w:r>
        <w:t xml:space="preserve"> wird von dem Infrarot-Projektor eine definierte Punkt-Matrix in den Raum gesendet. Die Infrarot-Kamera nimmt das Muster des Infrarot-Lichts wieder auf und gibt die Daten an den internen</w:t>
      </w:r>
      <w:r w:rsidR="00154BEB">
        <w:t xml:space="preserve"> Chip weiter. Von ihm werden dann aus den Kameradaten die räumlichen Koordinaten ausgerechnet.</w:t>
      </w:r>
    </w:p>
    <w:p w:rsidR="002C2774" w:rsidRDefault="004E6DB5" w:rsidP="00326AB4">
      <w:r>
        <w:t>Bei dem Infrarot-Projektor handelt es sich um einen Klasse 1-Laser mit einer Wellenlänge von 830 nm. Da wir Menschen nur eine Wellenlänge von ca. 380 </w:t>
      </w:r>
      <w:proofErr w:type="spellStart"/>
      <w:r>
        <w:t>nm</w:t>
      </w:r>
      <w:proofErr w:type="spellEnd"/>
      <w:r>
        <w:t xml:space="preserve"> bis ca. 780 </w:t>
      </w:r>
      <w:proofErr w:type="spellStart"/>
      <w:r>
        <w:t>nm</w:t>
      </w:r>
      <w:proofErr w:type="spellEnd"/>
      <w:r>
        <w:t xml:space="preserve"> </w:t>
      </w:r>
      <w:r>
        <w:lastRenderedPageBreak/>
        <w:t xml:space="preserve">wahrnehmen können, liegt der Laserstrahl der Kinect im nicht-sichtbaren Spektrum. </w:t>
      </w:r>
      <w:r w:rsidR="00711C09">
        <w:t>Außer dass sie nicht sichtbar sind, hat es noch den wichtigen Vorteil, dass sie</w:t>
      </w:r>
      <w:r w:rsidR="005E070C">
        <w:t xml:space="preserve"> selbst bei einem Einfall ins Augeninnere des Benutzers nicht schädlich</w:t>
      </w:r>
      <w:r w:rsidR="00711C09">
        <w:t xml:space="preserve"> sind</w:t>
      </w:r>
      <w:r w:rsidR="005E070C">
        <w:t>.</w:t>
      </w:r>
    </w:p>
    <w:p w:rsidR="002C2774" w:rsidRDefault="002C2774" w:rsidP="00326AB4"/>
    <w:p w:rsidR="00326AB4" w:rsidRDefault="005E070C" w:rsidP="00326AB4">
      <w:r>
        <w:t xml:space="preserve">Die Farbkamera ist für die Aufnahme von 2D-Bildern zuständig. Die Kamera besitzt hierbei eine </w:t>
      </w:r>
      <w:r w:rsidR="00DB3E1C" w:rsidRPr="00DB3E1C">
        <w:t xml:space="preserve">Video Graphics Array </w:t>
      </w:r>
      <w:r w:rsidR="00DB3E1C">
        <w:t>(</w:t>
      </w:r>
      <w:r w:rsidR="007B4D60">
        <w:t>VGA</w:t>
      </w:r>
      <w:r w:rsidR="00DB3E1C">
        <w:t>)</w:t>
      </w:r>
      <w:r w:rsidR="00DB3E1C">
        <w:fldChar w:fldCharType="begin"/>
      </w:r>
      <w:r w:rsidR="00DB3E1C">
        <w:instrText xml:space="preserve"> XE "VGA" \f "</w:instrText>
      </w:r>
      <w:proofErr w:type="spellStart"/>
      <w:r w:rsidR="00DB3E1C">
        <w:instrText>abk</w:instrText>
      </w:r>
      <w:proofErr w:type="spellEnd"/>
      <w:r w:rsidR="00DB3E1C">
        <w:instrText xml:space="preserve">" \t "Video Graphics Array" </w:instrText>
      </w:r>
      <w:r w:rsidR="00DB3E1C">
        <w:fldChar w:fldCharType="end"/>
      </w:r>
      <w:r w:rsidR="007B4D60">
        <w:t>-Auflösung von 640x480 Pixeln.</w:t>
      </w:r>
    </w:p>
    <w:p w:rsidR="007B4D60" w:rsidRDefault="00AF11E6" w:rsidP="00326AB4">
      <w:r>
        <w:t>Die vier Mikrofone werden für eine Audioortung benutzt. Somit lässt sich ein Sprachbefehl eines Benutzers genau zuordnen.</w:t>
      </w:r>
      <w:r w:rsidR="00563B44">
        <w:t xml:space="preserve"> </w:t>
      </w:r>
      <w:r w:rsidR="004B4E45">
        <w:t>Die</w:t>
      </w:r>
      <w:r w:rsidR="00563B44">
        <w:t xml:space="preserve"> Mikrofone</w:t>
      </w:r>
      <w:r w:rsidR="004B4E45">
        <w:t xml:space="preserve"> der Kinect</w:t>
      </w:r>
      <w:r w:rsidR="00563B44">
        <w:t xml:space="preserve"> </w:t>
      </w:r>
      <w:r w:rsidR="004B4E45">
        <w:t>ermöglichen bei einem Einsatz mit einer Xbox, das Xbox-</w:t>
      </w:r>
      <w:r w:rsidR="00563B44">
        <w:t xml:space="preserve">Spiel per Sprache zu </w:t>
      </w:r>
      <w:r w:rsidR="009A3EDE">
        <w:t>starten</w:t>
      </w:r>
      <w:r w:rsidR="00563B44">
        <w:t xml:space="preserve"> oder von vorne zu </w:t>
      </w:r>
      <w:r w:rsidR="009A3EDE">
        <w:t>beginnen</w:t>
      </w:r>
      <w:r w:rsidR="00563B44">
        <w:t>.</w:t>
      </w:r>
    </w:p>
    <w:p w:rsidR="00882254" w:rsidRDefault="00882254" w:rsidP="00424036"/>
    <w:p w:rsidR="00770111" w:rsidRDefault="008D2A3E" w:rsidP="00424036">
      <w:r>
        <w:t>Das</w:t>
      </w:r>
      <w:r w:rsidR="00525943">
        <w:t xml:space="preserve"> Kamera</w:t>
      </w:r>
      <w:r>
        <w:t>system</w:t>
      </w:r>
      <w:r w:rsidR="00525943">
        <w:t xml:space="preserve"> </w:t>
      </w:r>
      <w:r w:rsidR="006168A7">
        <w:t xml:space="preserve">ist mithilfe des Infrarot-Sensors in der Lage Menschen von leblosen Objekten zu unterscheiden. </w:t>
      </w:r>
      <w:r>
        <w:t>Für jeden erkannten Spieler</w:t>
      </w:r>
      <w:r w:rsidR="006168A7">
        <w:t xml:space="preserve">, der vor der Kinect steht, </w:t>
      </w:r>
      <w:r>
        <w:t xml:space="preserve">wird </w:t>
      </w:r>
      <w:r w:rsidR="006168A7">
        <w:t xml:space="preserve">ein Skelett mit 20 Gelenken erstellt. </w:t>
      </w:r>
    </w:p>
    <w:p w:rsidR="00FE307E" w:rsidRDefault="00FE307E" w:rsidP="00424036"/>
    <w:p w:rsidR="00A92540" w:rsidRDefault="00770111" w:rsidP="00A92540">
      <w:pPr>
        <w:keepNext/>
        <w:jc w:val="center"/>
      </w:pPr>
      <w:r>
        <w:rPr>
          <w:noProof/>
          <w:lang w:eastAsia="de-DE"/>
        </w:rPr>
        <w:drawing>
          <wp:inline distT="0" distB="0" distL="0" distR="0" wp14:anchorId="4EB4F37C" wp14:editId="0EEDC2A1">
            <wp:extent cx="3348990" cy="3147060"/>
            <wp:effectExtent l="0" t="0" r="3810" b="0"/>
            <wp:docPr id="8" name="Grafik 8" descr="http://i.msdn.microsoft.com/dynimg/IC584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58484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8990" cy="3147060"/>
                    </a:xfrm>
                    <a:prstGeom prst="rect">
                      <a:avLst/>
                    </a:prstGeom>
                    <a:noFill/>
                    <a:ln>
                      <a:noFill/>
                    </a:ln>
                  </pic:spPr>
                </pic:pic>
              </a:graphicData>
            </a:graphic>
          </wp:inline>
        </w:drawing>
      </w:r>
    </w:p>
    <w:p w:rsidR="00770111" w:rsidRDefault="00A92540" w:rsidP="00A92540">
      <w:pPr>
        <w:pStyle w:val="Beschriftung"/>
        <w:jc w:val="center"/>
      </w:pPr>
      <w:bookmarkStart w:id="24" w:name="_Toc386030059"/>
      <w:r>
        <w:t xml:space="preserve">Abb. </w:t>
      </w:r>
      <w:r w:rsidR="00AD08F7">
        <w:fldChar w:fldCharType="begin"/>
      </w:r>
      <w:r w:rsidR="00AD08F7">
        <w:instrText xml:space="preserve"> SEQ Abb. \* ARABIC </w:instrText>
      </w:r>
      <w:r w:rsidR="00AD08F7">
        <w:fldChar w:fldCharType="separate"/>
      </w:r>
      <w:r w:rsidR="00D5359F">
        <w:rPr>
          <w:noProof/>
        </w:rPr>
        <w:t>2</w:t>
      </w:r>
      <w:r w:rsidR="00AD08F7">
        <w:rPr>
          <w:noProof/>
        </w:rPr>
        <w:fldChar w:fldCharType="end"/>
      </w:r>
      <w:r>
        <w:t xml:space="preserve">: Skeleton mit 20 Punkten </w:t>
      </w:r>
      <w:sdt>
        <w:sdtPr>
          <w:id w:val="-1287735828"/>
          <w:citation/>
        </w:sdtPr>
        <w:sdtContent>
          <w:r>
            <w:fldChar w:fldCharType="begin"/>
          </w:r>
          <w:r>
            <w:instrText xml:space="preserve"> CITATION Mic141 \l 1031 </w:instrText>
          </w:r>
          <w:r>
            <w:fldChar w:fldCharType="separate"/>
          </w:r>
          <w:r w:rsidR="00B7047B">
            <w:rPr>
              <w:noProof/>
            </w:rPr>
            <w:t>[9]</w:t>
          </w:r>
          <w:r>
            <w:fldChar w:fldCharType="end"/>
          </w:r>
        </w:sdtContent>
      </w:sdt>
      <w:bookmarkEnd w:id="24"/>
    </w:p>
    <w:p w:rsidR="00770111" w:rsidRDefault="00770111" w:rsidP="00424036"/>
    <w:p w:rsidR="00A104AB" w:rsidRDefault="003F5FC0" w:rsidP="00424036">
      <w:r>
        <w:t>Mithilfe dieser 20 Punkte</w:t>
      </w:r>
      <w:r w:rsidR="00F579A5">
        <w:t xml:space="preserve"> (auch Joints genannt)</w:t>
      </w:r>
      <w:r>
        <w:t xml:space="preserve"> können die Körperteile eines Spielers unterschieden und so Bewegungen verarbeitet werden.</w:t>
      </w:r>
      <w:r w:rsidR="00E70504">
        <w:t xml:space="preserve"> Außerdem ist es möglich die </w:t>
      </w:r>
      <w:r w:rsidR="00E70504">
        <w:lastRenderedPageBreak/>
        <w:t>Gesichter von verschiedenen Personen zu unterscheiden und Aussage über die Mimik zu treffen</w:t>
      </w:r>
      <w:r w:rsidR="002642C5">
        <w:t xml:space="preserve"> </w:t>
      </w:r>
      <w:sdt>
        <w:sdtPr>
          <w:id w:val="1193890879"/>
          <w:citation/>
        </w:sdtPr>
        <w:sdtContent>
          <w:r w:rsidR="002642C5">
            <w:fldChar w:fldCharType="begin"/>
          </w:r>
          <w:r w:rsidR="002642C5">
            <w:instrText xml:space="preserve"> CITATION Roß10 \l 1031 </w:instrText>
          </w:r>
          <w:r w:rsidR="002642C5">
            <w:fldChar w:fldCharType="separate"/>
          </w:r>
          <w:r w:rsidR="00B7047B">
            <w:rPr>
              <w:noProof/>
            </w:rPr>
            <w:t>[5]</w:t>
          </w:r>
          <w:r w:rsidR="002642C5">
            <w:fldChar w:fldCharType="end"/>
          </w:r>
        </w:sdtContent>
      </w:sdt>
      <w:r w:rsidR="00B7047B">
        <w:t xml:space="preserve">, </w:t>
      </w:r>
      <w:sdt>
        <w:sdtPr>
          <w:id w:val="1363947180"/>
          <w:citation/>
        </w:sdtPr>
        <w:sdtContent>
          <w:r w:rsidR="00B7047B">
            <w:fldChar w:fldCharType="begin"/>
          </w:r>
          <w:r w:rsidR="00B7047B">
            <w:instrText xml:space="preserve"> CITATION Ste13 \l 1031 </w:instrText>
          </w:r>
          <w:r w:rsidR="00B7047B">
            <w:fldChar w:fldCharType="separate"/>
          </w:r>
          <w:r w:rsidR="00B7047B">
            <w:rPr>
              <w:noProof/>
            </w:rPr>
            <w:t>[10]</w:t>
          </w:r>
          <w:r w:rsidR="00B7047B">
            <w:fldChar w:fldCharType="end"/>
          </w:r>
        </w:sdtContent>
      </w:sdt>
      <w:r w:rsidR="00E70504">
        <w:t>.</w:t>
      </w:r>
    </w:p>
    <w:p w:rsidR="00616563" w:rsidRDefault="00616563" w:rsidP="00424036"/>
    <w:p w:rsidR="00424036" w:rsidRDefault="00424036">
      <w:pPr>
        <w:pStyle w:val="berschrift3"/>
      </w:pPr>
      <w:bookmarkStart w:id="25" w:name="_Toc386030085"/>
      <w:r>
        <w:t>SDK</w:t>
      </w:r>
      <w:bookmarkEnd w:id="25"/>
    </w:p>
    <w:p w:rsidR="00552A29" w:rsidRDefault="00C4637D" w:rsidP="00424036">
      <w:r>
        <w:t xml:space="preserve">Zunächst erschien die Kinect im November 2010 als zusätzliche Xbox-Hardware ohne Pläne für PC-Treiber. Viele Leuten wollten die Kinect aber in Verbindung mit einem PC bedienen können, worauf das Unternehmen </w:t>
      </w:r>
      <w:proofErr w:type="spellStart"/>
      <w:r>
        <w:t>Adafruit</w:t>
      </w:r>
      <w:proofErr w:type="spellEnd"/>
      <w:r>
        <w:t xml:space="preserve"> Industries eine Prämie von 1000 US-Dollar für den ersten funktionieren PC-Treiber anbot. Microsoft dachte, dass es sich </w:t>
      </w:r>
      <w:r w:rsidR="00967058">
        <w:t>bei den Programmierungen</w:t>
      </w:r>
      <w:r>
        <w:t xml:space="preserve"> um Hacking-Versuche</w:t>
      </w:r>
      <w:r w:rsidR="00967058">
        <w:t xml:space="preserve"> im Sinne von Raubkopien oder </w:t>
      </w:r>
      <w:proofErr w:type="spellStart"/>
      <w:r w:rsidR="00967058">
        <w:t>Cheaten</w:t>
      </w:r>
      <w:proofErr w:type="spellEnd"/>
      <w:r>
        <w:t xml:space="preserve"> handelt</w:t>
      </w:r>
      <w:r w:rsidR="00967058">
        <w:t xml:space="preserve"> und kündigte an dagegen gerichtlich vorzugehen. Später bemerkte Mi</w:t>
      </w:r>
      <w:r w:rsidR="00552A29">
        <w:t>crosoft</w:t>
      </w:r>
      <w:r w:rsidR="00967058">
        <w:t>, dass die meisten Entwickler</w:t>
      </w:r>
      <w:r w:rsidR="00552A29">
        <w:t xml:space="preserve"> das System nicht hacken wollen, sondern</w:t>
      </w:r>
      <w:r w:rsidR="00967058">
        <w:t xml:space="preserve"> nur den Z</w:t>
      </w:r>
      <w:r w:rsidR="00552A29">
        <w:t>ugriff auf die Sensordaten.</w:t>
      </w:r>
    </w:p>
    <w:p w:rsidR="00552A29" w:rsidRDefault="00552A29" w:rsidP="00424036">
      <w:r>
        <w:t>Das Resultat aus dieser Entwicklung ist, dass es nun zwei verschiedene SDKs gibt. Eins davon ist das offizielle SDK von Microsoft, was im Juni 2011 ausgeliefert wurde und das ander</w:t>
      </w:r>
      <w:r w:rsidR="00120857">
        <w:t>e ist ein quelloffenes SDK. Diese beiden SDK</w:t>
      </w:r>
      <w:r w:rsidR="00920571">
        <w:t>s</w:t>
      </w:r>
      <w:r w:rsidR="00120857">
        <w:t xml:space="preserve"> stehen in Konkurrenz zueinander und die Anwendung</w:t>
      </w:r>
      <w:r w:rsidR="00920571">
        <w:t>en</w:t>
      </w:r>
      <w:r w:rsidR="00120857">
        <w:t xml:space="preserve"> des einen SDKs sind inkompatibel mit dem andern SDK</w:t>
      </w:r>
      <w:r w:rsidR="00EE3805">
        <w:t xml:space="preserve"> </w:t>
      </w:r>
      <w:sdt>
        <w:sdtPr>
          <w:id w:val="-1761135052"/>
          <w:citation/>
        </w:sdtPr>
        <w:sdtContent>
          <w:r w:rsidR="00EE3805">
            <w:fldChar w:fldCharType="begin"/>
          </w:r>
          <w:r w:rsidR="00EE3805">
            <w:instrText xml:space="preserve"> CITATION Han13 \l 1031 </w:instrText>
          </w:r>
          <w:r w:rsidR="00EE3805">
            <w:fldChar w:fldCharType="separate"/>
          </w:r>
          <w:r w:rsidR="00EE3805">
            <w:rPr>
              <w:noProof/>
            </w:rPr>
            <w:t>[11]</w:t>
          </w:r>
          <w:r w:rsidR="00EE3805">
            <w:fldChar w:fldCharType="end"/>
          </w:r>
        </w:sdtContent>
      </w:sdt>
      <w:r w:rsidR="00120857">
        <w:t xml:space="preserve">. </w:t>
      </w:r>
    </w:p>
    <w:p w:rsidR="002642C5" w:rsidRPr="00424036" w:rsidRDefault="002642C5" w:rsidP="00424036"/>
    <w:p w:rsidR="00424036" w:rsidRDefault="00CD2C11" w:rsidP="00424036">
      <w:pPr>
        <w:pStyle w:val="berschrift3"/>
      </w:pPr>
      <w:bookmarkStart w:id="26" w:name="_Toc386030086"/>
      <w:r>
        <w:t>Kinect Developer Toolkit</w:t>
      </w:r>
      <w:bookmarkEnd w:id="26"/>
    </w:p>
    <w:p w:rsidR="00E84B0E" w:rsidRDefault="00CD2C11" w:rsidP="00120857">
      <w:r>
        <w:t xml:space="preserve">Im SDK enthalten ist auch das Kinect Developer Toolkit. </w:t>
      </w:r>
      <w:r w:rsidR="00732AB7">
        <w:t xml:space="preserve">Es ist also wie das SDK selbst auch ein Werkzeugsatz, der für Kinect-Entwickler gedacht ist. </w:t>
      </w:r>
      <w:r w:rsidR="00E84B0E">
        <w:t xml:space="preserve">Das </w:t>
      </w:r>
      <w:r w:rsidR="00885322">
        <w:t xml:space="preserve">englischsprachige </w:t>
      </w:r>
      <w:r w:rsidR="006E43D7">
        <w:t xml:space="preserve">Toolkit kann auf der Homepage von Microsoft heruntergeladen </w:t>
      </w:r>
      <w:r w:rsidR="00885322">
        <w:t>und danach auf dem eigenen Rechner installiert werden</w:t>
      </w:r>
      <w:r w:rsidR="006E43D7">
        <w:t xml:space="preserve"> </w:t>
      </w:r>
      <w:sdt>
        <w:sdtPr>
          <w:id w:val="-293600283"/>
          <w:citation/>
        </w:sdtPr>
        <w:sdtContent>
          <w:r w:rsidR="006E43D7">
            <w:fldChar w:fldCharType="begin"/>
          </w:r>
          <w:r w:rsidR="006E43D7">
            <w:instrText xml:space="preserve"> CITATION Mic144 \l 1031 </w:instrText>
          </w:r>
          <w:r w:rsidR="006E43D7">
            <w:fldChar w:fldCharType="separate"/>
          </w:r>
          <w:r w:rsidR="006E43D7">
            <w:rPr>
              <w:noProof/>
            </w:rPr>
            <w:t>[12]</w:t>
          </w:r>
          <w:r w:rsidR="006E43D7">
            <w:fldChar w:fldCharType="end"/>
          </w:r>
        </w:sdtContent>
      </w:sdt>
      <w:r w:rsidR="006E43D7">
        <w:t>.</w:t>
      </w:r>
      <w:r w:rsidR="007B4CC1">
        <w:t xml:space="preserve"> Das Toolkit liegt nun in den eigenen Programmen und kann auch wie eine normale Anwendung gestartet werden.</w:t>
      </w:r>
    </w:p>
    <w:p w:rsidR="007B4CC1" w:rsidRDefault="007B4CC1" w:rsidP="007B4CC1">
      <w:r>
        <w:t>Das Toolkit bringt verschiedene Codebeispiele und weitere Entwicklungsressourcen mit.</w:t>
      </w:r>
    </w:p>
    <w:p w:rsidR="00732AB7" w:rsidRDefault="00732AB7" w:rsidP="00120857"/>
    <w:p w:rsidR="00D5359F" w:rsidRDefault="006E43D7" w:rsidP="00D5359F">
      <w:pPr>
        <w:keepNext/>
      </w:pPr>
      <w:r>
        <w:rPr>
          <w:noProof/>
          <w:lang w:eastAsia="de-DE"/>
        </w:rPr>
        <w:lastRenderedPageBreak/>
        <w:drawing>
          <wp:inline distT="0" distB="0" distL="0" distR="0" wp14:anchorId="227C340B" wp14:editId="11E55574">
            <wp:extent cx="5759450" cy="44989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nectSDK.JPG"/>
                    <pic:cNvPicPr/>
                  </pic:nvPicPr>
                  <pic:blipFill>
                    <a:blip r:embed="rId14">
                      <a:extLst>
                        <a:ext uri="{28A0092B-C50C-407E-A947-70E740481C1C}">
                          <a14:useLocalDpi xmlns:a14="http://schemas.microsoft.com/office/drawing/2010/main" val="0"/>
                        </a:ext>
                      </a:extLst>
                    </a:blip>
                    <a:stretch>
                      <a:fillRect/>
                    </a:stretch>
                  </pic:blipFill>
                  <pic:spPr>
                    <a:xfrm>
                      <a:off x="0" y="0"/>
                      <a:ext cx="5759450" cy="4498975"/>
                    </a:xfrm>
                    <a:prstGeom prst="rect">
                      <a:avLst/>
                    </a:prstGeom>
                  </pic:spPr>
                </pic:pic>
              </a:graphicData>
            </a:graphic>
          </wp:inline>
        </w:drawing>
      </w:r>
    </w:p>
    <w:p w:rsidR="006E43D7" w:rsidRDefault="00D5359F" w:rsidP="00D5359F">
      <w:pPr>
        <w:pStyle w:val="Beschriftung"/>
        <w:jc w:val="center"/>
      </w:pPr>
      <w:bookmarkStart w:id="27" w:name="_Toc386030060"/>
      <w:r>
        <w:t xml:space="preserve">Abb. </w:t>
      </w:r>
      <w:r>
        <w:fldChar w:fldCharType="begin"/>
      </w:r>
      <w:r>
        <w:instrText xml:space="preserve"> SEQ Abb. \* ARABIC </w:instrText>
      </w:r>
      <w:r>
        <w:fldChar w:fldCharType="separate"/>
      </w:r>
      <w:r>
        <w:rPr>
          <w:noProof/>
        </w:rPr>
        <w:t>3</w:t>
      </w:r>
      <w:r>
        <w:fldChar w:fldCharType="end"/>
      </w:r>
      <w:r>
        <w:t>: Kinect Developer Toolkit</w:t>
      </w:r>
      <w:bookmarkEnd w:id="27"/>
    </w:p>
    <w:p w:rsidR="001765C6" w:rsidRDefault="001765C6" w:rsidP="00120857"/>
    <w:p w:rsidR="006E43D7" w:rsidRDefault="001765C6" w:rsidP="00120857">
      <w:r>
        <w:t>Auf dem Screenshot des Developer Toolkits sind verschiedene Programmbeispiele zu sehen.</w:t>
      </w:r>
      <w:r w:rsidR="006E43D7">
        <w:t xml:space="preserve"> </w:t>
      </w:r>
      <w:r>
        <w:t xml:space="preserve">Jedes dieser </w:t>
      </w:r>
      <w:r w:rsidR="006E43D7">
        <w:t>Beispiel</w:t>
      </w:r>
      <w:r>
        <w:t>e</w:t>
      </w:r>
      <w:r w:rsidR="00885322">
        <w:t xml:space="preserve"> ist mit einem Bild</w:t>
      </w:r>
      <w:r>
        <w:t xml:space="preserve"> und</w:t>
      </w:r>
      <w:r w:rsidR="00885322">
        <w:t xml:space="preserve"> einer kurzen Beschreibung erklärt. </w:t>
      </w:r>
      <w:r>
        <w:t xml:space="preserve">Darüber hinaus </w:t>
      </w:r>
      <w:proofErr w:type="gramStart"/>
      <w:r>
        <w:t>ist</w:t>
      </w:r>
      <w:proofErr w:type="gramEnd"/>
      <w:r>
        <w:t xml:space="preserve"> die Schwierigkeit sowie die verwendete Programmiersprache aufgezeigt. Zu jedem Programmbeispiel gibt es auf der rechten Seite drei Buttons</w:t>
      </w:r>
      <w:r w:rsidR="000012D3">
        <w:t>:</w:t>
      </w:r>
    </w:p>
    <w:p w:rsidR="001765C6" w:rsidRDefault="000012D3" w:rsidP="001765C6">
      <w:pPr>
        <w:pStyle w:val="Listenabsatz"/>
        <w:numPr>
          <w:ilvl w:val="0"/>
          <w:numId w:val="35"/>
        </w:numPr>
      </w:pPr>
      <w:proofErr w:type="spellStart"/>
      <w:r>
        <w:t>Documentation</w:t>
      </w:r>
      <w:proofErr w:type="spellEnd"/>
    </w:p>
    <w:p w:rsidR="001765C6" w:rsidRDefault="000012D3" w:rsidP="001765C6">
      <w:pPr>
        <w:pStyle w:val="Listenabsatz"/>
        <w:numPr>
          <w:ilvl w:val="0"/>
          <w:numId w:val="35"/>
        </w:numPr>
      </w:pPr>
      <w:proofErr w:type="spellStart"/>
      <w:r>
        <w:t>Install</w:t>
      </w:r>
      <w:proofErr w:type="spellEnd"/>
    </w:p>
    <w:p w:rsidR="001765C6" w:rsidRDefault="000012D3" w:rsidP="001765C6">
      <w:pPr>
        <w:pStyle w:val="Listenabsatz"/>
        <w:numPr>
          <w:ilvl w:val="0"/>
          <w:numId w:val="35"/>
        </w:numPr>
      </w:pPr>
      <w:r>
        <w:t>Run</w:t>
      </w:r>
    </w:p>
    <w:p w:rsidR="006E43D7" w:rsidRDefault="000012D3" w:rsidP="00120857">
      <w:r>
        <w:t>Bei Aufruf der Dok</w:t>
      </w:r>
      <w:r w:rsidR="001765C6">
        <w:t xml:space="preserve">umentation wird ein neues Browserfenster geöffnet mit den Informationen </w:t>
      </w:r>
      <w:r w:rsidR="00DA4826">
        <w:t>des aufgerufenen</w:t>
      </w:r>
      <w:r w:rsidR="001765C6">
        <w:t xml:space="preserve"> Beispiels. Es wird also automatisch die Seite von Microsoft mit dem entsprechenden Bericht geöffnet.</w:t>
      </w:r>
    </w:p>
    <w:p w:rsidR="001765C6" w:rsidRDefault="001765C6" w:rsidP="00120857">
      <w:r>
        <w:t xml:space="preserve">Um </w:t>
      </w:r>
      <w:r w:rsidR="00DA4826">
        <w:t>ein Beispielprogramm starten zu können (</w:t>
      </w:r>
      <w:proofErr w:type="spellStart"/>
      <w:r w:rsidR="00DA4826">
        <w:t>run</w:t>
      </w:r>
      <w:proofErr w:type="spellEnd"/>
      <w:r w:rsidR="00DA4826">
        <w:t>) muss es zunächst installiert werden.</w:t>
      </w:r>
    </w:p>
    <w:p w:rsidR="001765C6" w:rsidRDefault="001765C6" w:rsidP="00120857"/>
    <w:p w:rsidR="006E43D7" w:rsidRDefault="006E43D7" w:rsidP="00120857"/>
    <w:p w:rsidR="00732AB7" w:rsidRDefault="00732AB7" w:rsidP="00120857">
      <w:r w:rsidRPr="00732AB7">
        <w:t xml:space="preserve">Diese Erweiterung bringt eine Vielzahl zusätzlicher Codebeispiele. Das für die GUI erforderliche Modul hört auf den Namen </w:t>
      </w:r>
      <w:proofErr w:type="spellStart"/>
      <w:r w:rsidRPr="00732AB7">
        <w:t>Microsoft.Kinect.Toolkit</w:t>
      </w:r>
      <w:proofErr w:type="spellEnd"/>
      <w:r w:rsidRPr="00732AB7">
        <w:t xml:space="preserve"> und ist in die Projektmappe zu integrieren und mit notwendigen Referenzen zu versehen. Der Code der .</w:t>
      </w:r>
      <w:proofErr w:type="spellStart"/>
      <w:r w:rsidRPr="00732AB7">
        <w:t>xaml</w:t>
      </w:r>
      <w:proofErr w:type="spellEnd"/>
      <w:r w:rsidRPr="00732AB7">
        <w:t xml:space="preserve">-Datei beginnt mit dem Einbinden des für das Toolkit zuständigen </w:t>
      </w:r>
      <w:proofErr w:type="spellStart"/>
      <w:r w:rsidRPr="00732AB7">
        <w:t>Namespace</w:t>
      </w:r>
      <w:r w:rsidR="000012D3">
        <w:t>s</w:t>
      </w:r>
      <w:proofErr w:type="spellEnd"/>
      <w:r w:rsidRPr="00732AB7">
        <w:t>:</w:t>
      </w:r>
    </w:p>
    <w:p w:rsidR="00732AB7" w:rsidRDefault="00732AB7" w:rsidP="00120857"/>
    <w:p w:rsidR="001A5A87" w:rsidRDefault="001A5A87" w:rsidP="00120857">
      <w:r>
        <w:t>Skeleton-Tracking…</w:t>
      </w:r>
    </w:p>
    <w:p w:rsidR="00120857" w:rsidRDefault="00120857" w:rsidP="00120857">
      <w:commentRangeStart w:id="28"/>
      <w:r>
        <w:t>Mit Bilder</w:t>
      </w:r>
      <w:commentRangeEnd w:id="28"/>
      <w:r>
        <w:rPr>
          <w:rStyle w:val="Kommentarzeichen"/>
        </w:rPr>
        <w:commentReference w:id="28"/>
      </w:r>
    </w:p>
    <w:p w:rsidR="0089646C" w:rsidRDefault="0089646C" w:rsidP="00120857"/>
    <w:p w:rsidR="0089646C" w:rsidRPr="00120857" w:rsidRDefault="0089646C" w:rsidP="00120857"/>
    <w:p w:rsidR="006C5A07" w:rsidRDefault="00E9309A">
      <w:pPr>
        <w:pStyle w:val="berschrift2"/>
      </w:pPr>
      <w:bookmarkStart w:id="29" w:name="_Ref381795262"/>
      <w:bookmarkStart w:id="30" w:name="_Toc386030087"/>
      <w:commentRangeStart w:id="31"/>
      <w:r>
        <w:t>Winkel</w:t>
      </w:r>
      <w:commentRangeEnd w:id="31"/>
      <w:r>
        <w:rPr>
          <w:rStyle w:val="Kommentarzeichen"/>
          <w:rFonts w:eastAsia="Times New Roman"/>
          <w:b w:val="0"/>
          <w:bCs w:val="0"/>
          <w:color w:val="auto"/>
        </w:rPr>
        <w:commentReference w:id="31"/>
      </w:r>
    </w:p>
    <w:p w:rsidR="00E9309A" w:rsidRPr="00E9309A" w:rsidRDefault="00E9309A" w:rsidP="00E9309A"/>
    <w:p w:rsidR="00E9309A" w:rsidRDefault="00E9309A" w:rsidP="00E9309A">
      <w:pPr>
        <w:pStyle w:val="berschrift3"/>
      </w:pPr>
      <w:r>
        <w:t>Roll-Nick-Gier-Winkel</w:t>
      </w:r>
    </w:p>
    <w:p w:rsidR="00E9309A" w:rsidRPr="00E9309A" w:rsidRDefault="00E9309A" w:rsidP="00E9309A"/>
    <w:p w:rsidR="00E9309A" w:rsidRDefault="00E9309A" w:rsidP="00E9309A">
      <w:pPr>
        <w:pStyle w:val="berschrift3"/>
      </w:pPr>
      <w:r>
        <w:t>Winkelberechnung</w:t>
      </w:r>
    </w:p>
    <w:p w:rsidR="00424036" w:rsidRDefault="00424036" w:rsidP="00424036">
      <w:pPr>
        <w:pStyle w:val="berschrift2"/>
      </w:pPr>
      <w:proofErr w:type="spellStart"/>
      <w:r>
        <w:t>Humanoide</w:t>
      </w:r>
      <w:proofErr w:type="spellEnd"/>
      <w:r>
        <w:t xml:space="preserve"> Roboter</w:t>
      </w:r>
      <w:bookmarkStart w:id="32" w:name="_Toc262116040"/>
      <w:bookmarkStart w:id="33" w:name="_Toc333403709"/>
      <w:bookmarkEnd w:id="29"/>
      <w:bookmarkEnd w:id="30"/>
    </w:p>
    <w:p w:rsidR="000C62B3" w:rsidRDefault="00424036" w:rsidP="00424036">
      <w:r>
        <w:t xml:space="preserve">Ein </w:t>
      </w:r>
      <w:proofErr w:type="spellStart"/>
      <w:r>
        <w:t>humanoider</w:t>
      </w:r>
      <w:proofErr w:type="spellEnd"/>
      <w:r>
        <w:t xml:space="preserve"> Roboter ist ein Roboter, der dem Mensch nachempfunden ist und dessen Bewegungen </w:t>
      </w:r>
      <w:proofErr w:type="gramStart"/>
      <w:r>
        <w:t>die eines</w:t>
      </w:r>
      <w:proofErr w:type="gramEnd"/>
      <w:r>
        <w:t xml:space="preserve"> Menschen ähneln. Genutzt werden </w:t>
      </w:r>
      <w:proofErr w:type="spellStart"/>
      <w:r>
        <w:t>humanoide</w:t>
      </w:r>
      <w:proofErr w:type="spellEnd"/>
      <w:r>
        <w:t xml:space="preserve"> Roboter zumeist in der Servicerobotik, zum Beispiel als Haushaltshilfe für häufig anfallende Aufgaben. </w:t>
      </w:r>
      <w:r w:rsidR="00E107A9">
        <w:t xml:space="preserve">Staubsaugen, Spülmaschine ausräumen oder Toilette putzen sind Aufgaben, die in Zukunft von Robotern ausgeführt werden könnten. </w:t>
      </w:r>
      <w:r>
        <w:t>Zahlreiche Unternehmen und Einrichtungen befassen sich derzeit mit</w:t>
      </w:r>
      <w:r w:rsidR="000C62B3">
        <w:t xml:space="preserve"> der Entwicklung und dem Testen von </w:t>
      </w:r>
      <w:proofErr w:type="spellStart"/>
      <w:r w:rsidR="000C62B3">
        <w:t>humanoiden</w:t>
      </w:r>
      <w:proofErr w:type="spellEnd"/>
      <w:r w:rsidR="000C62B3">
        <w:t xml:space="preserve"> Robotern. D</w:t>
      </w:r>
      <w:r>
        <w:t xml:space="preserve">arunter </w:t>
      </w:r>
      <w:r w:rsidR="000C62B3">
        <w:t xml:space="preserve">sind auch namenhafte Firmen und Universitäten, wie </w:t>
      </w:r>
      <w:r>
        <w:t xml:space="preserve">das Karlsruher Institut für Technologie, das </w:t>
      </w:r>
      <w:proofErr w:type="spellStart"/>
      <w:r>
        <w:t>Frauenhofer</w:t>
      </w:r>
      <w:proofErr w:type="spellEnd"/>
      <w:r>
        <w:t xml:space="preserve"> Institut</w:t>
      </w:r>
      <w:r w:rsidR="000C62B3">
        <w:t>, Toyota</w:t>
      </w:r>
      <w:r>
        <w:t xml:space="preserve"> und Google</w:t>
      </w:r>
      <w:r w:rsidR="00E107A9">
        <w:t xml:space="preserve"> </w:t>
      </w:r>
      <w:sdt>
        <w:sdtPr>
          <w:id w:val="706062813"/>
          <w:citation/>
        </w:sdtPr>
        <w:sdtContent>
          <w:r w:rsidR="00E107A9">
            <w:fldChar w:fldCharType="begin"/>
          </w:r>
          <w:r w:rsidR="00E107A9">
            <w:instrText xml:space="preserve"> CITATION Nor13 \l 1031 </w:instrText>
          </w:r>
          <w:r w:rsidR="00E107A9">
            <w:fldChar w:fldCharType="separate"/>
          </w:r>
          <w:r w:rsidR="00B7047B">
            <w:rPr>
              <w:noProof/>
            </w:rPr>
            <w:t>[11]</w:t>
          </w:r>
          <w:r w:rsidR="00E107A9">
            <w:fldChar w:fldCharType="end"/>
          </w:r>
        </w:sdtContent>
      </w:sdt>
      <w:r w:rsidR="00E107A9">
        <w:t xml:space="preserve"> </w:t>
      </w:r>
      <w:sdt>
        <w:sdtPr>
          <w:id w:val="347148568"/>
          <w:citation/>
        </w:sdtPr>
        <w:sdtContent>
          <w:r w:rsidR="00E107A9">
            <w:fldChar w:fldCharType="begin"/>
          </w:r>
          <w:r w:rsidR="00E107A9">
            <w:instrText xml:space="preserve"> CITATION Die13 \l 1031 </w:instrText>
          </w:r>
          <w:r w:rsidR="00E107A9">
            <w:fldChar w:fldCharType="separate"/>
          </w:r>
          <w:r w:rsidR="00B7047B">
            <w:rPr>
              <w:noProof/>
            </w:rPr>
            <w:t>[12]</w:t>
          </w:r>
          <w:r w:rsidR="00E107A9">
            <w:fldChar w:fldCharType="end"/>
          </w:r>
        </w:sdtContent>
      </w:sdt>
      <w:r w:rsidR="00E107A9">
        <w:t xml:space="preserve"> </w:t>
      </w:r>
      <w:sdt>
        <w:sdtPr>
          <w:id w:val="-2027396530"/>
          <w:citation/>
        </w:sdtPr>
        <w:sdtContent>
          <w:r w:rsidR="00E107A9">
            <w:fldChar w:fldCharType="begin"/>
          </w:r>
          <w:r w:rsidR="00E107A9">
            <w:instrText xml:space="preserve"> CITATION Fra14 \l 1031 </w:instrText>
          </w:r>
          <w:r w:rsidR="00E107A9">
            <w:fldChar w:fldCharType="separate"/>
          </w:r>
          <w:r w:rsidR="00B7047B">
            <w:rPr>
              <w:noProof/>
            </w:rPr>
            <w:t>[13]</w:t>
          </w:r>
          <w:r w:rsidR="00E107A9">
            <w:fldChar w:fldCharType="end"/>
          </w:r>
        </w:sdtContent>
      </w:sdt>
      <w:r w:rsidR="000C62B3">
        <w:t>.</w:t>
      </w:r>
    </w:p>
    <w:p w:rsidR="009A0DFE" w:rsidRDefault="009A0DFE" w:rsidP="009A0DFE">
      <w:pPr>
        <w:pStyle w:val="berschrift3"/>
      </w:pPr>
      <w:bookmarkStart w:id="34" w:name="_Toc386030088"/>
      <w:commentRangeStart w:id="35"/>
      <w:proofErr w:type="spellStart"/>
      <w:r>
        <w:t>Nao</w:t>
      </w:r>
      <w:commentRangeEnd w:id="35"/>
      <w:proofErr w:type="spellEnd"/>
      <w:r w:rsidR="00251B4D">
        <w:rPr>
          <w:rStyle w:val="Kommentarzeichen"/>
          <w:rFonts w:eastAsia="Times New Roman"/>
          <w:b w:val="0"/>
          <w:bCs w:val="0"/>
          <w:color w:val="auto"/>
        </w:rPr>
        <w:commentReference w:id="35"/>
      </w:r>
      <w:bookmarkEnd w:id="34"/>
    </w:p>
    <w:p w:rsidR="00847E0D" w:rsidRDefault="009A0DFE" w:rsidP="009A0DFE">
      <w:proofErr w:type="spellStart"/>
      <w:r>
        <w:t>Nao</w:t>
      </w:r>
      <w:proofErr w:type="spellEnd"/>
      <w:r>
        <w:t xml:space="preserve"> ist ein 58cm großer </w:t>
      </w:r>
      <w:proofErr w:type="spellStart"/>
      <w:r>
        <w:t>humanoider</w:t>
      </w:r>
      <w:proofErr w:type="spellEnd"/>
      <w:r>
        <w:t xml:space="preserve"> Roboter der Firma </w:t>
      </w:r>
      <w:proofErr w:type="spellStart"/>
      <w:r>
        <w:t>Aldebe</w:t>
      </w:r>
      <w:r w:rsidR="00847E0D">
        <w:t>ran</w:t>
      </w:r>
      <w:proofErr w:type="spellEnd"/>
      <w:r w:rsidR="00847E0D">
        <w:t xml:space="preserve"> </w:t>
      </w:r>
      <w:proofErr w:type="spellStart"/>
      <w:r w:rsidR="00847E0D">
        <w:t>Robotics</w:t>
      </w:r>
      <w:proofErr w:type="spellEnd"/>
      <w:r w:rsidR="00847E0D">
        <w:t xml:space="preserve"> aus Frankreich und der </w:t>
      </w:r>
      <w:proofErr w:type="spellStart"/>
      <w:r w:rsidR="00847E0D">
        <w:t>humanoide</w:t>
      </w:r>
      <w:proofErr w:type="spellEnd"/>
      <w:r w:rsidR="00847E0D">
        <w:t xml:space="preserve"> Roboter der für die Programmierung genutzt wurde.</w:t>
      </w:r>
      <w:r w:rsidR="006B446E">
        <w:t xml:space="preserve"> </w:t>
      </w:r>
    </w:p>
    <w:p w:rsidR="009A0DFE" w:rsidRDefault="006B446E" w:rsidP="009A0DFE">
      <w:r>
        <w:lastRenderedPageBreak/>
        <w:t xml:space="preserve">Der erste Prototyp vom </w:t>
      </w:r>
      <w:proofErr w:type="spellStart"/>
      <w:r>
        <w:t>Nao</w:t>
      </w:r>
      <w:proofErr w:type="spellEnd"/>
      <w:r>
        <w:t xml:space="preserve"> erschien 2005, seit dem sind mehr als 5000 </w:t>
      </w:r>
      <w:proofErr w:type="spellStart"/>
      <w:r>
        <w:t>Naos</w:t>
      </w:r>
      <w:proofErr w:type="spellEnd"/>
      <w:r>
        <w:t xml:space="preserve"> verkauft worden.</w:t>
      </w:r>
      <w:r w:rsidR="0076547E">
        <w:t xml:space="preserve"> Diese werden fast ausschließlich in Bildungseinrichtungen genutzt.</w:t>
      </w:r>
      <w:r>
        <w:t xml:space="preserve"> </w:t>
      </w:r>
      <w:sdt>
        <w:sdtPr>
          <w:id w:val="2000769076"/>
          <w:citation/>
        </w:sdtPr>
        <w:sdtContent>
          <w:r>
            <w:fldChar w:fldCharType="begin"/>
          </w:r>
          <w:r>
            <w:instrText xml:space="preserve"> CITATION Alde14 \l 1031 </w:instrText>
          </w:r>
          <w:r>
            <w:fldChar w:fldCharType="separate"/>
          </w:r>
          <w:r>
            <w:rPr>
              <w:noProof/>
            </w:rPr>
            <w:t>[16]</w:t>
          </w:r>
          <w:r>
            <w:fldChar w:fldCharType="end"/>
          </w:r>
        </w:sdtContent>
      </w:sdt>
      <w:r w:rsidR="0076547E">
        <w:t xml:space="preserve"> </w:t>
      </w:r>
    </w:p>
    <w:p w:rsidR="0076547E" w:rsidRDefault="0076547E" w:rsidP="009A0DFE">
      <w:r>
        <w:t xml:space="preserve">Der Roboter hat die Fähigkeiten sich zu bewegen, Menschen/Gegenstände wahrzunehmen, zu hören und zu sprechen. Dies ist durch die verschiedenen Komponenten wie Mikrophonen und Entfernungssensoren möglich. </w:t>
      </w:r>
    </w:p>
    <w:p w:rsidR="009A0DFE" w:rsidRPr="00424036" w:rsidRDefault="009A0DFE" w:rsidP="009A0DFE"/>
    <w:p w:rsidR="00E0785D" w:rsidRDefault="00E0785D" w:rsidP="00E0785D">
      <w:pPr>
        <w:pStyle w:val="berschrift4"/>
      </w:pPr>
      <w:bookmarkStart w:id="36" w:name="_Toc386030089"/>
      <w:r>
        <w:t>Hardware</w:t>
      </w:r>
      <w:bookmarkEnd w:id="36"/>
    </w:p>
    <w:p w:rsidR="00E0785D" w:rsidRDefault="00E0785D" w:rsidP="00E0785D">
      <w:r>
        <w:t xml:space="preserve">Der </w:t>
      </w:r>
      <w:proofErr w:type="spellStart"/>
      <w:r>
        <w:t>humanoide</w:t>
      </w:r>
      <w:proofErr w:type="spellEnd"/>
      <w:r>
        <w:t xml:space="preserve"> Roboter </w:t>
      </w:r>
      <w:proofErr w:type="spellStart"/>
      <w:r>
        <w:t>Nao</w:t>
      </w:r>
      <w:proofErr w:type="spellEnd"/>
      <w:r>
        <w:t xml:space="preserve"> </w:t>
      </w:r>
      <w:r w:rsidR="0076547E">
        <w:t xml:space="preserve">in der </w:t>
      </w:r>
      <w:r w:rsidR="00F3526D">
        <w:t xml:space="preserve">aktuellen </w:t>
      </w:r>
      <w:r w:rsidR="0076547E">
        <w:t xml:space="preserve">Version 4 </w:t>
      </w:r>
      <w:r>
        <w:t xml:space="preserve">hat einen integrierten Akku, welcher ca. eine Stunde genutzt werden kann und </w:t>
      </w:r>
      <w:r w:rsidR="00C6005E">
        <w:t>etwa</w:t>
      </w:r>
      <w:r>
        <w:t xml:space="preserve"> fünf Stunden zum vollen Aufladen benötigt. </w:t>
      </w:r>
    </w:p>
    <w:p w:rsidR="00E0785D" w:rsidRDefault="00E0785D" w:rsidP="00E0785D">
      <w:r>
        <w:t>Er ist außerdem mit einem Intel „ATOM Z530“ Prozessor ausgestattet</w:t>
      </w:r>
      <w:r w:rsidR="00A812B6">
        <w:t xml:space="preserve"> mit 512</w:t>
      </w:r>
      <w:r w:rsidR="00C6005E">
        <w:t xml:space="preserve"> </w:t>
      </w:r>
      <w:r w:rsidR="00A812B6">
        <w:t>KB Cache Speicher und 1 GB RAM. Der eingebaute Flashspeicher hat Platz für 2</w:t>
      </w:r>
      <w:r w:rsidR="00C6005E">
        <w:t xml:space="preserve"> </w:t>
      </w:r>
      <w:r w:rsidR="00A812B6">
        <w:t xml:space="preserve">GB Daten. </w:t>
      </w:r>
    </w:p>
    <w:p w:rsidR="00887880" w:rsidRDefault="00887880" w:rsidP="00E0785D">
      <w:r>
        <w:t xml:space="preserve">Zur Kommunikation zwischen Computer und Roboter verfügt </w:t>
      </w:r>
      <w:proofErr w:type="spellStart"/>
      <w:r>
        <w:t>Nao</w:t>
      </w:r>
      <w:proofErr w:type="spellEnd"/>
      <w:r>
        <w:t xml:space="preserve"> über Ethernet und </w:t>
      </w:r>
      <w:r w:rsidR="00F3526D">
        <w:t>Wireless Fidelity</w:t>
      </w:r>
      <w:r>
        <w:t>.</w:t>
      </w:r>
    </w:p>
    <w:p w:rsidR="00F3526D" w:rsidRDefault="00F3526D" w:rsidP="00E0785D">
      <w:r>
        <w:t xml:space="preserve">Für diese Ausarbeitung wurde </w:t>
      </w:r>
      <w:proofErr w:type="spellStart"/>
      <w:r>
        <w:t>Nao</w:t>
      </w:r>
      <w:proofErr w:type="spellEnd"/>
      <w:r>
        <w:t xml:space="preserve"> in der Version 3.2 bzw. 3+ verwendet. Die Unterschiede liegen in im verwendeten Prozessor (x86 AMD GEODE 500 MHz CPU) und dem Speicher (256MB SCRAM/2GB Flashspeicher). Im Folgenden betrachten wir nur die Version 3.2, da diese die Grundlage für unser Programm darstellt.</w:t>
      </w:r>
    </w:p>
    <w:p w:rsidR="00EB64D5" w:rsidRDefault="00887880" w:rsidP="00EB64D5">
      <w:r>
        <w:t xml:space="preserve">Wie in </w:t>
      </w:r>
      <w:r w:rsidR="00F3526D">
        <w:fldChar w:fldCharType="begin"/>
      </w:r>
      <w:r w:rsidR="00F3526D">
        <w:instrText xml:space="preserve"> REF _Ref386031311 \h </w:instrText>
      </w:r>
      <w:r w:rsidR="00F3526D">
        <w:fldChar w:fldCharType="separate"/>
      </w:r>
      <w:r w:rsidR="00F3526D">
        <w:t xml:space="preserve">Abb. </w:t>
      </w:r>
      <w:r w:rsidR="00F3526D">
        <w:rPr>
          <w:noProof/>
        </w:rPr>
        <w:t>4</w:t>
      </w:r>
      <w:r w:rsidR="00F3526D">
        <w:fldChar w:fldCharType="end"/>
      </w:r>
      <w:r w:rsidR="00F3526D">
        <w:t xml:space="preserve"> </w:t>
      </w:r>
      <w:r>
        <w:t>zu sehen,</w:t>
      </w:r>
      <w:r w:rsidR="00F2309A">
        <w:t xml:space="preserve"> hat </w:t>
      </w:r>
      <w:proofErr w:type="spellStart"/>
      <w:r>
        <w:t>Nao</w:t>
      </w:r>
      <w:proofErr w:type="spellEnd"/>
      <w:r>
        <w:t xml:space="preserve"> </w:t>
      </w:r>
      <w:r w:rsidR="0076547E">
        <w:t>25</w:t>
      </w:r>
      <w:r w:rsidR="00F2309A">
        <w:t xml:space="preserve"> eingebaute Motoren, um die Bewegungen so </w:t>
      </w:r>
      <w:proofErr w:type="spellStart"/>
      <w:r w:rsidR="00F2309A">
        <w:t>humanoid</w:t>
      </w:r>
      <w:proofErr w:type="spellEnd"/>
      <w:r w:rsidR="00F2309A">
        <w:t xml:space="preserve"> als nur möglich aussehen zu lassen. Sechs davon sind für Armbewegungen</w:t>
      </w:r>
      <w:r w:rsidR="00F3526D">
        <w:t xml:space="preserve"> auf der linken Seite, sechs für Armbewegungen auf der rechten Seite</w:t>
      </w:r>
      <w:r w:rsidR="00F2309A">
        <w:t>,</w:t>
      </w:r>
      <w:r w:rsidR="00F3526D">
        <w:t xml:space="preserve"> fünf für Hüftbewegungen, drei für </w:t>
      </w:r>
      <w:r w:rsidR="00F2309A">
        <w:t xml:space="preserve">Beinbewegungen </w:t>
      </w:r>
      <w:r w:rsidR="00F3526D">
        <w:t>der linken Seite, drei für Beinbewegungen</w:t>
      </w:r>
      <w:r w:rsidR="00F3526D">
        <w:t xml:space="preserve"> der rechten Seite</w:t>
      </w:r>
      <w:r w:rsidR="00F3526D">
        <w:t xml:space="preserve"> und</w:t>
      </w:r>
      <w:r w:rsidR="00F3526D">
        <w:t xml:space="preserve"> </w:t>
      </w:r>
      <w:r w:rsidR="00F2309A">
        <w:t>zwei für den Kopf zuständig. Dabei gibt es</w:t>
      </w:r>
      <w:r w:rsidR="00BB1FA4">
        <w:t xml:space="preserve"> vier</w:t>
      </w:r>
      <w:r w:rsidR="00F2309A">
        <w:t xml:space="preserve"> unterschiedliche Arten von Motoren. </w:t>
      </w:r>
      <w:r w:rsidR="00BB1FA4" w:rsidRPr="00BB1FA4">
        <w:t xml:space="preserve">Für die Motoren </w:t>
      </w:r>
      <w:proofErr w:type="spellStart"/>
      <w:r w:rsidR="00BB1FA4" w:rsidRPr="00BB1FA4">
        <w:t>HeadYaw</w:t>
      </w:r>
      <w:proofErr w:type="spellEnd"/>
      <w:r w:rsidR="00BB1FA4" w:rsidRPr="00BB1FA4">
        <w:t xml:space="preserve">, Head Pitch, </w:t>
      </w:r>
      <w:proofErr w:type="spellStart"/>
      <w:r w:rsidR="00BB1FA4" w:rsidRPr="00BB1FA4">
        <w:t>Shoulder</w:t>
      </w:r>
      <w:r w:rsidR="00BB1FA4">
        <w:t>Pitch</w:t>
      </w:r>
      <w:proofErr w:type="spellEnd"/>
      <w:r w:rsidR="00BB1FA4">
        <w:t xml:space="preserve">, </w:t>
      </w:r>
      <w:proofErr w:type="spellStart"/>
      <w:r w:rsidR="00BB1FA4">
        <w:t>Sh</w:t>
      </w:r>
      <w:r w:rsidR="00BB1FA4" w:rsidRPr="00BB1FA4">
        <w:t>oulderRoll</w:t>
      </w:r>
      <w:proofErr w:type="spellEnd"/>
      <w:r w:rsidR="00BB1FA4" w:rsidRPr="00BB1FA4">
        <w:t xml:space="preserve">, </w:t>
      </w:r>
      <w:proofErr w:type="spellStart"/>
      <w:r w:rsidR="00BB1FA4" w:rsidRPr="00BB1FA4">
        <w:t>EllbowYaw</w:t>
      </w:r>
      <w:proofErr w:type="spellEnd"/>
      <w:r w:rsidR="00BB1FA4" w:rsidRPr="00BB1FA4">
        <w:t xml:space="preserve"> und </w:t>
      </w:r>
      <w:proofErr w:type="spellStart"/>
      <w:r w:rsidR="00BB1FA4" w:rsidRPr="00BB1FA4">
        <w:t>EllbowRoll</w:t>
      </w:r>
      <w:proofErr w:type="spellEnd"/>
      <w:r w:rsidR="00BB1FA4" w:rsidRPr="00BB1FA4">
        <w:t xml:space="preserve"> </w:t>
      </w:r>
      <w:proofErr w:type="spellStart"/>
      <w:r w:rsidR="00BB1FA4" w:rsidRPr="00BB1FA4">
        <w:t>warden</w:t>
      </w:r>
      <w:proofErr w:type="spellEnd"/>
      <w:r w:rsidR="00BB1FA4" w:rsidRPr="00BB1FA4">
        <w:t xml:space="preserve"> Motoren des Typs zwei verwendet</w:t>
      </w:r>
      <w:r w:rsidR="00BB1FA4">
        <w:t xml:space="preserve"> und simulieren ein Kugelgelenk</w:t>
      </w:r>
      <w:r w:rsidR="00BB1FA4" w:rsidRPr="00BB1FA4">
        <w:t xml:space="preserve">. </w:t>
      </w:r>
      <w:r w:rsidR="00BB1FA4">
        <w:t xml:space="preserve">Typ-Drei Motoren werden lediglich im Motor </w:t>
      </w:r>
      <w:proofErr w:type="spellStart"/>
      <w:r w:rsidR="00BB1FA4">
        <w:t>WristYaw</w:t>
      </w:r>
      <w:proofErr w:type="spellEnd"/>
      <w:r w:rsidR="00BB1FA4">
        <w:t xml:space="preserve"> genutzt, da dort die Drehrichtung der Hand beeinflusst wird. Die Motoren des Typs vier sind ausschließlich bei den Händen zu finden, da diese die Finger nachbilden. Und alle Motoren, die die Hüfte und Beine betreffen sind Motoren des Typs eins</w:t>
      </w:r>
      <w:r w:rsidR="00EB64D5">
        <w:t xml:space="preserve"> </w:t>
      </w:r>
      <w:r w:rsidR="00EB64D5">
        <w:t xml:space="preserve">und lassen sich in zwei Richtungen (vor und zurück) ändern. </w:t>
      </w:r>
      <w:sdt>
        <w:sdtPr>
          <w:id w:val="-1587213524"/>
          <w:citation/>
        </w:sdtPr>
        <w:sdtContent>
          <w:r w:rsidR="00EB64D5">
            <w:fldChar w:fldCharType="begin"/>
          </w:r>
          <w:r w:rsidR="00EB64D5">
            <w:instrText xml:space="preserve"> CITATION Ald14 \l 1031 </w:instrText>
          </w:r>
          <w:r w:rsidR="00EB64D5">
            <w:fldChar w:fldCharType="separate"/>
          </w:r>
          <w:r w:rsidR="00EB64D5">
            <w:rPr>
              <w:noProof/>
            </w:rPr>
            <w:t>[17]</w:t>
          </w:r>
          <w:r w:rsidR="00EB64D5">
            <w:fldChar w:fldCharType="end"/>
          </w:r>
        </w:sdtContent>
      </w:sdt>
    </w:p>
    <w:p w:rsidR="00EB64D5" w:rsidRDefault="00EB64D5" w:rsidP="00EB64D5">
      <w:pPr>
        <w:jc w:val="center"/>
        <w:rPr>
          <w:noProof/>
          <w:lang w:eastAsia="de-DE"/>
        </w:rPr>
      </w:pPr>
      <w:r>
        <w:rPr>
          <w:noProof/>
          <w:lang w:eastAsia="de-DE"/>
        </w:rPr>
        <w:lastRenderedPageBreak/>
        <w:drawing>
          <wp:inline distT="0" distB="0" distL="0" distR="0" wp14:anchorId="64BBEB97" wp14:editId="1849ED2E">
            <wp:extent cx="3075924" cy="396986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ware_motortype_h25.png"/>
                    <pic:cNvPicPr/>
                  </pic:nvPicPr>
                  <pic:blipFill>
                    <a:blip r:embed="rId16">
                      <a:extLst>
                        <a:ext uri="{28A0092B-C50C-407E-A947-70E740481C1C}">
                          <a14:useLocalDpi xmlns:a14="http://schemas.microsoft.com/office/drawing/2010/main" val="0"/>
                        </a:ext>
                      </a:extLst>
                    </a:blip>
                    <a:stretch>
                      <a:fillRect/>
                    </a:stretch>
                  </pic:blipFill>
                  <pic:spPr>
                    <a:xfrm>
                      <a:off x="0" y="0"/>
                      <a:ext cx="3079952" cy="3975065"/>
                    </a:xfrm>
                    <a:prstGeom prst="rect">
                      <a:avLst/>
                    </a:prstGeom>
                  </pic:spPr>
                </pic:pic>
              </a:graphicData>
            </a:graphic>
          </wp:inline>
        </w:drawing>
      </w:r>
    </w:p>
    <w:p w:rsidR="00EB64D5" w:rsidRDefault="00EB64D5" w:rsidP="00847E0D">
      <w:pPr>
        <w:pStyle w:val="Beschriftung"/>
        <w:jc w:val="center"/>
      </w:pPr>
      <w:bookmarkStart w:id="37" w:name="_Toc386030061"/>
      <w:bookmarkStart w:id="38" w:name="_Ref386031311"/>
      <w:r>
        <w:t xml:space="preserve">Abb. </w:t>
      </w:r>
      <w:r>
        <w:fldChar w:fldCharType="begin"/>
      </w:r>
      <w:r>
        <w:instrText xml:space="preserve"> SEQ Abb. \* ARABIC </w:instrText>
      </w:r>
      <w:r>
        <w:fldChar w:fldCharType="separate"/>
      </w:r>
      <w:r>
        <w:rPr>
          <w:noProof/>
        </w:rPr>
        <w:t>4</w:t>
      </w:r>
      <w:r>
        <w:rPr>
          <w:noProof/>
        </w:rPr>
        <w:fldChar w:fldCharType="end"/>
      </w:r>
      <w:bookmarkEnd w:id="38"/>
      <w:r>
        <w:t xml:space="preserve">: Die Lage der Motoren beim </w:t>
      </w:r>
      <w:proofErr w:type="spellStart"/>
      <w:r>
        <w:t>Nao</w:t>
      </w:r>
      <w:proofErr w:type="spellEnd"/>
      <w:r>
        <w:t xml:space="preserve"> </w:t>
      </w:r>
      <w:sdt>
        <w:sdtPr>
          <w:id w:val="-1860029438"/>
          <w:citation/>
        </w:sdtPr>
        <w:sdtContent>
          <w:r>
            <w:fldChar w:fldCharType="begin"/>
          </w:r>
          <w:r>
            <w:instrText xml:space="preserve"> CITATION Ald14 \l 1031 </w:instrText>
          </w:r>
          <w:r>
            <w:fldChar w:fldCharType="separate"/>
          </w:r>
          <w:r>
            <w:rPr>
              <w:noProof/>
            </w:rPr>
            <w:t>[14]</w:t>
          </w:r>
          <w:r>
            <w:fldChar w:fldCharType="end"/>
          </w:r>
        </w:sdtContent>
      </w:sdt>
      <w:bookmarkEnd w:id="37"/>
    </w:p>
    <w:p w:rsidR="00EB64D5" w:rsidRDefault="00EB64D5" w:rsidP="00EB64D5">
      <w:r>
        <w:t xml:space="preserve">Neben den </w:t>
      </w:r>
      <w:r>
        <w:t xml:space="preserve">genannten </w:t>
      </w:r>
      <w:r>
        <w:t xml:space="preserve">Aktoren hat der </w:t>
      </w:r>
      <w:proofErr w:type="spellStart"/>
      <w:r>
        <w:t>Nao</w:t>
      </w:r>
      <w:proofErr w:type="spellEnd"/>
      <w:r>
        <w:t xml:space="preserve"> auch einige Sensoren, die es ihm ermöglichen Hindernisse zu erkennen, die Winkeleinstellungen zu messen und vieles mehr. </w:t>
      </w:r>
    </w:p>
    <w:p w:rsidR="00267456" w:rsidRDefault="00267456" w:rsidP="00EB64D5">
      <w:r>
        <w:t>Die Sensoren kann man in folgende Kategorien einteilen:</w:t>
      </w:r>
    </w:p>
    <w:p w:rsidR="00267456" w:rsidRDefault="00267456" w:rsidP="00267456">
      <w:pPr>
        <w:pStyle w:val="Listenabsatz"/>
        <w:numPr>
          <w:ilvl w:val="0"/>
          <w:numId w:val="36"/>
        </w:numPr>
      </w:pPr>
      <w:r>
        <w:t>Kontaktsensoren</w:t>
      </w:r>
    </w:p>
    <w:p w:rsidR="00267456" w:rsidRDefault="00267456" w:rsidP="00267456">
      <w:pPr>
        <w:pStyle w:val="Listenabsatz"/>
        <w:numPr>
          <w:ilvl w:val="0"/>
          <w:numId w:val="36"/>
        </w:numPr>
      </w:pPr>
      <w:r>
        <w:t>Forc</w:t>
      </w:r>
      <w:r>
        <w:t xml:space="preserve">e </w:t>
      </w:r>
      <w:proofErr w:type="spellStart"/>
      <w:r>
        <w:t>Sensing</w:t>
      </w:r>
      <w:proofErr w:type="spellEnd"/>
      <w:r>
        <w:t xml:space="preserve"> </w:t>
      </w:r>
      <w:proofErr w:type="spellStart"/>
      <w:r>
        <w:t>Resist</w:t>
      </w:r>
      <w:r>
        <w:t>or</w:t>
      </w:r>
      <w:r w:rsidR="00847E0D">
        <w:t>en</w:t>
      </w:r>
      <w:proofErr w:type="spellEnd"/>
    </w:p>
    <w:p w:rsidR="00267456" w:rsidRDefault="00411C8D" w:rsidP="00267456">
      <w:pPr>
        <w:pStyle w:val="Listenabsatz"/>
        <w:numPr>
          <w:ilvl w:val="0"/>
          <w:numId w:val="36"/>
        </w:numPr>
      </w:pPr>
      <w:proofErr w:type="spellStart"/>
      <w:r>
        <w:t>Inertialsensor</w:t>
      </w:r>
      <w:r w:rsidR="00847E0D">
        <w:t>en</w:t>
      </w:r>
      <w:proofErr w:type="spellEnd"/>
    </w:p>
    <w:p w:rsidR="00267456" w:rsidRDefault="00411C8D" w:rsidP="00267456">
      <w:pPr>
        <w:pStyle w:val="Listenabsatz"/>
        <w:numPr>
          <w:ilvl w:val="0"/>
          <w:numId w:val="36"/>
        </w:numPr>
      </w:pPr>
      <w:proofErr w:type="spellStart"/>
      <w:r>
        <w:t>Inkrementalgeber</w:t>
      </w:r>
      <w:proofErr w:type="spellEnd"/>
      <w:r>
        <w:t xml:space="preserve"> (rotierend)</w:t>
      </w:r>
    </w:p>
    <w:p w:rsidR="00267456" w:rsidRDefault="00267456" w:rsidP="00EB64D5">
      <w:pPr>
        <w:pStyle w:val="Listenabsatz"/>
        <w:numPr>
          <w:ilvl w:val="0"/>
          <w:numId w:val="36"/>
        </w:numPr>
      </w:pPr>
      <w:r>
        <w:t>Sonars</w:t>
      </w:r>
      <w:r w:rsidR="00411C8D">
        <w:t>ensoren</w:t>
      </w:r>
    </w:p>
    <w:p w:rsidR="00267456" w:rsidRDefault="00267456" w:rsidP="00267456">
      <w:r>
        <w:t xml:space="preserve">Die Kontaktsensoren bestehen aus dem Brustknopf, bei dessen Drücken </w:t>
      </w:r>
      <w:proofErr w:type="spellStart"/>
      <w:r>
        <w:t>Nao</w:t>
      </w:r>
      <w:proofErr w:type="spellEnd"/>
      <w:r>
        <w:t xml:space="preserve"> seinen Namen, den Akkuladestand und seine Internet Protokoll (IP)</w:t>
      </w:r>
      <w:r>
        <w:fldChar w:fldCharType="begin"/>
      </w:r>
      <w:r>
        <w:instrText xml:space="preserve"> XE "</w:instrText>
      </w:r>
      <w:r>
        <w:instrText>IP</w:instrText>
      </w:r>
      <w:r>
        <w:instrText>" \f "abk" \t "</w:instrText>
      </w:r>
      <w:r>
        <w:instrText>Internet</w:instrText>
      </w:r>
      <w:r>
        <w:instrText xml:space="preserve">" </w:instrText>
      </w:r>
      <w:r>
        <w:instrText>Protokoll</w:instrText>
      </w:r>
      <w:r>
        <w:fldChar w:fldCharType="end"/>
      </w:r>
      <w:r>
        <w:t xml:space="preserve"> </w:t>
      </w:r>
      <w:r>
        <w:t xml:space="preserve">Adresse verkündet, den beiden </w:t>
      </w:r>
      <w:proofErr w:type="spellStart"/>
      <w:r>
        <w:t>Bumpern</w:t>
      </w:r>
      <w:proofErr w:type="spellEnd"/>
      <w:r>
        <w:t xml:space="preserve"> je Fuß, die registrieren, ob der Roboter mit seinem Fuß einen Gegenstand berührt und aus taktilen Sensoren. Taktile Sensoren reagieren auf Berührungen. Drei dieser taktilen Sensoren sind beim </w:t>
      </w:r>
      <w:proofErr w:type="spellStart"/>
      <w:r>
        <w:t>Nao</w:t>
      </w:r>
      <w:proofErr w:type="spellEnd"/>
      <w:r>
        <w:t xml:space="preserve"> auf seinem Kopf zu finden und je drei Sensoren befinden sich an jeder Hand.</w:t>
      </w:r>
    </w:p>
    <w:p w:rsidR="00411C8D" w:rsidRDefault="00411C8D" w:rsidP="00267456">
      <w:r>
        <w:lastRenderedPageBreak/>
        <w:t xml:space="preserve">Ein Force </w:t>
      </w:r>
      <w:proofErr w:type="spellStart"/>
      <w:r>
        <w:t>Sensing</w:t>
      </w:r>
      <w:proofErr w:type="spellEnd"/>
      <w:r>
        <w:t xml:space="preserve"> </w:t>
      </w:r>
      <w:proofErr w:type="spellStart"/>
      <w:r>
        <w:t>Resistor</w:t>
      </w:r>
      <w:proofErr w:type="spellEnd"/>
      <w:r>
        <w:t xml:space="preserve"> ist ein Sensor der die einwirkende Kraft bzw. den Druck misst. Vier dieser Sensoren befinden sich an jedem Fuß des </w:t>
      </w:r>
      <w:proofErr w:type="spellStart"/>
      <w:r>
        <w:t>Nao</w:t>
      </w:r>
      <w:proofErr w:type="spellEnd"/>
      <w:r>
        <w:t>, um bei falscher Krafteinwirkung rechtzeitig zu warnen.</w:t>
      </w:r>
    </w:p>
    <w:p w:rsidR="00411C8D" w:rsidRDefault="00411C8D" w:rsidP="00267456">
      <w:proofErr w:type="spellStart"/>
      <w:r>
        <w:t>Inertialsensoren</w:t>
      </w:r>
      <w:proofErr w:type="spellEnd"/>
      <w:r>
        <w:t xml:space="preserve"> sind Sensoren zur Messung von Beschleunigungen und Drehraten. Drei davon befinden sich im Torso des </w:t>
      </w:r>
      <w:proofErr w:type="spellStart"/>
      <w:r>
        <w:t>Naos</w:t>
      </w:r>
      <w:proofErr w:type="spellEnd"/>
      <w:r>
        <w:t>.</w:t>
      </w:r>
    </w:p>
    <w:p w:rsidR="00411C8D" w:rsidRDefault="00411C8D" w:rsidP="00267456">
      <w:r>
        <w:t xml:space="preserve">Der </w:t>
      </w:r>
      <w:proofErr w:type="spellStart"/>
      <w:r>
        <w:t>Nao</w:t>
      </w:r>
      <w:proofErr w:type="spellEnd"/>
      <w:r>
        <w:t xml:space="preserve"> hat 32 </w:t>
      </w:r>
      <w:proofErr w:type="spellStart"/>
      <w:r>
        <w:t>Inkrementalgeber</w:t>
      </w:r>
      <w:proofErr w:type="spellEnd"/>
      <w:r>
        <w:t xml:space="preserve"> eingebaut und nutzt diese zur Erfassung von Winkelveränderungen und Drehrichtungen.</w:t>
      </w:r>
    </w:p>
    <w:p w:rsidR="00847E0D" w:rsidRDefault="00411C8D" w:rsidP="00847E0D">
      <w:r>
        <w:t xml:space="preserve">Zwei Sender und zwei Empfänger für Sonarsensoren sind dem </w:t>
      </w:r>
      <w:proofErr w:type="spellStart"/>
      <w:r>
        <w:t>Nao</w:t>
      </w:r>
      <w:proofErr w:type="spellEnd"/>
      <w:r>
        <w:t xml:space="preserve"> an der Brust eingebaut. Diese dienen zum Messen von En</w:t>
      </w:r>
      <w:r w:rsidR="00847E0D">
        <w:t>tfernungen im Bereich von 0,25m und 2,55m.</w:t>
      </w:r>
      <w:r w:rsidR="00847E0D" w:rsidRPr="00847E0D">
        <w:t xml:space="preserve"> </w:t>
      </w:r>
    </w:p>
    <w:p w:rsidR="00411C8D" w:rsidRDefault="00847E0D" w:rsidP="00267456">
      <w:r>
        <w:t>Zudem hat er zwei Kameras, vier Mikrofone und einen Lautsprecher im Kopf integriert, sodass er mit se</w:t>
      </w:r>
      <w:r>
        <w:t xml:space="preserve">iner Umwelt interagieren kann. </w:t>
      </w:r>
    </w:p>
    <w:p w:rsidR="00EB64D5" w:rsidRDefault="00EB64D5" w:rsidP="00267456">
      <w:r>
        <w:t>Die Hardwarekomponenten sind wie folgt verteilt:</w:t>
      </w:r>
    </w:p>
    <w:p w:rsidR="00EB64D5" w:rsidRDefault="00EB64D5" w:rsidP="00EB64D5">
      <w:pPr>
        <w:keepNext/>
        <w:jc w:val="center"/>
      </w:pPr>
      <w:r>
        <w:rPr>
          <w:noProof/>
          <w:lang w:eastAsia="de-DE"/>
        </w:rPr>
        <w:drawing>
          <wp:inline distT="0" distB="0" distL="0" distR="0" wp14:anchorId="671CB1B6" wp14:editId="52DA6F34">
            <wp:extent cx="4705136" cy="4328728"/>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o_schema.jpg"/>
                    <pic:cNvPicPr/>
                  </pic:nvPicPr>
                  <pic:blipFill>
                    <a:blip r:embed="rId17">
                      <a:extLst>
                        <a:ext uri="{28A0092B-C50C-407E-A947-70E740481C1C}">
                          <a14:useLocalDpi xmlns:a14="http://schemas.microsoft.com/office/drawing/2010/main" val="0"/>
                        </a:ext>
                      </a:extLst>
                    </a:blip>
                    <a:stretch>
                      <a:fillRect/>
                    </a:stretch>
                  </pic:blipFill>
                  <pic:spPr>
                    <a:xfrm>
                      <a:off x="0" y="0"/>
                      <a:ext cx="4714136" cy="4337008"/>
                    </a:xfrm>
                    <a:prstGeom prst="rect">
                      <a:avLst/>
                    </a:prstGeom>
                  </pic:spPr>
                </pic:pic>
              </a:graphicData>
            </a:graphic>
          </wp:inline>
        </w:drawing>
      </w:r>
    </w:p>
    <w:p w:rsidR="00EB64D5" w:rsidRDefault="00EB64D5" w:rsidP="00EB64D5">
      <w:pPr>
        <w:pStyle w:val="Beschriftung"/>
        <w:jc w:val="center"/>
      </w:pPr>
      <w:bookmarkStart w:id="39" w:name="_Toc386030062"/>
      <w:r>
        <w:t xml:space="preserve">Abb. </w:t>
      </w:r>
      <w:r>
        <w:fldChar w:fldCharType="begin"/>
      </w:r>
      <w:r>
        <w:instrText xml:space="preserve"> SEQ Abb. \* ARABIC </w:instrText>
      </w:r>
      <w:r>
        <w:fldChar w:fldCharType="separate"/>
      </w:r>
      <w:r>
        <w:rPr>
          <w:noProof/>
        </w:rPr>
        <w:t>5</w:t>
      </w:r>
      <w:r>
        <w:rPr>
          <w:noProof/>
        </w:rPr>
        <w:fldChar w:fldCharType="end"/>
      </w:r>
      <w:r>
        <w:t xml:space="preserve">: Die Hardwarekomponenten des </w:t>
      </w:r>
      <w:proofErr w:type="spellStart"/>
      <w:r>
        <w:t>Nao</w:t>
      </w:r>
      <w:proofErr w:type="spellEnd"/>
      <w:r>
        <w:t xml:space="preserve"> </w:t>
      </w:r>
      <w:sdt>
        <w:sdtPr>
          <w:id w:val="-1160225779"/>
          <w:citation/>
        </w:sdtPr>
        <w:sdtContent>
          <w:r>
            <w:fldChar w:fldCharType="begin"/>
          </w:r>
          <w:r>
            <w:instrText xml:space="preserve"> CITATION Ald141 \l 1031 </w:instrText>
          </w:r>
          <w:r>
            <w:fldChar w:fldCharType="separate"/>
          </w:r>
          <w:r>
            <w:rPr>
              <w:noProof/>
            </w:rPr>
            <w:t>[15]</w:t>
          </w:r>
          <w:r>
            <w:fldChar w:fldCharType="end"/>
          </w:r>
        </w:sdtContent>
      </w:sdt>
      <w:bookmarkEnd w:id="39"/>
    </w:p>
    <w:p w:rsidR="00887880" w:rsidRDefault="00887880" w:rsidP="00887880">
      <w:pPr>
        <w:keepNext/>
        <w:jc w:val="center"/>
      </w:pPr>
    </w:p>
    <w:p w:rsidR="00F2309A" w:rsidRDefault="00F2309A">
      <w:pPr>
        <w:pStyle w:val="berschrift4"/>
      </w:pPr>
      <w:bookmarkStart w:id="40" w:name="_Toc386030090"/>
      <w:r>
        <w:t>Software</w:t>
      </w:r>
      <w:bookmarkEnd w:id="40"/>
    </w:p>
    <w:p w:rsidR="00F2309A" w:rsidRPr="00F2309A" w:rsidRDefault="00F2309A" w:rsidP="00F2309A">
      <w:r>
        <w:t xml:space="preserve">Auf dem </w:t>
      </w:r>
      <w:proofErr w:type="spellStart"/>
      <w:r>
        <w:t>Nao</w:t>
      </w:r>
      <w:proofErr w:type="spellEnd"/>
      <w:r>
        <w:t xml:space="preserve"> selbst läuft ein Linux Embedded Betriebssystem, welches auf </w:t>
      </w:r>
      <w:proofErr w:type="spellStart"/>
      <w:r>
        <w:t>Gentoo</w:t>
      </w:r>
      <w:proofErr w:type="spellEnd"/>
      <w:r>
        <w:t xml:space="preserve"> basiert. </w:t>
      </w:r>
      <w:proofErr w:type="spellStart"/>
      <w:r>
        <w:t>Nao</w:t>
      </w:r>
      <w:proofErr w:type="spellEnd"/>
      <w:r>
        <w:t xml:space="preserve"> ist ein 32-Bit System und kann direkt mit Python und C++ angesprochen werden. Über eine Programmierschnittstelle versteht </w:t>
      </w:r>
      <w:proofErr w:type="spellStart"/>
      <w:r>
        <w:t>Nao</w:t>
      </w:r>
      <w:proofErr w:type="spellEnd"/>
      <w:r>
        <w:t xml:space="preserve"> aber auch Java, </w:t>
      </w:r>
      <w:proofErr w:type="spellStart"/>
      <w:r>
        <w:t>MathLab</w:t>
      </w:r>
      <w:proofErr w:type="spellEnd"/>
      <w:r>
        <w:t xml:space="preserve"> und .NET Sprachen, wie C#. </w:t>
      </w:r>
      <w:proofErr w:type="spellStart"/>
      <w:r>
        <w:t>Choreographe</w:t>
      </w:r>
      <w:proofErr w:type="spellEnd"/>
      <w:r>
        <w:t xml:space="preserve"> ist die Software, die vom Hersteller mitgeliefert wird. Im </w:t>
      </w:r>
      <w:commentRangeStart w:id="41"/>
      <w:r>
        <w:t xml:space="preserve">Choreographen </w:t>
      </w:r>
      <w:commentRangeEnd w:id="41"/>
      <w:r>
        <w:rPr>
          <w:rStyle w:val="Kommentarzeichen"/>
        </w:rPr>
        <w:commentReference w:id="41"/>
      </w:r>
      <w:r>
        <w:t xml:space="preserve">ist es möglich, vorgespeicherte Bewegungen auszuführen, </w:t>
      </w:r>
      <w:proofErr w:type="spellStart"/>
      <w:r>
        <w:t>Nao</w:t>
      </w:r>
      <w:proofErr w:type="spellEnd"/>
      <w:r>
        <w:t xml:space="preserve"> Texte sprechen zu lassen und gewisse A</w:t>
      </w:r>
      <w:r w:rsidR="002C5E2E">
        <w:t>bläufe auf ihm zu speichern, so</w:t>
      </w:r>
      <w:r>
        <w:t xml:space="preserve">dass diese auch nach Neustarten des Roboters noch verfügbar sind. </w:t>
      </w:r>
    </w:p>
    <w:p w:rsidR="00DB2A9F" w:rsidRDefault="00DB2A9F">
      <w:pPr>
        <w:pStyle w:val="berschrift4"/>
      </w:pPr>
      <w:bookmarkStart w:id="42" w:name="_Toc386030091"/>
      <w:proofErr w:type="spellStart"/>
      <w:r>
        <w:t>Nao</w:t>
      </w:r>
      <w:proofErr w:type="spellEnd"/>
      <w:r>
        <w:t xml:space="preserve"> SDK</w:t>
      </w:r>
      <w:bookmarkEnd w:id="42"/>
    </w:p>
    <w:p w:rsidR="00DB2A9F" w:rsidRDefault="00DB2A9F" w:rsidP="00DB2A9F">
      <w:r>
        <w:t xml:space="preserve">Der Roboter bringt seine eigene Bibliothek für andere Programmiersprachen mit, so dass man zum Beispiel auch mit Hilfe der Programmiersprache C# den Roboter relativ leicht ansteuern kann.  Dies funktioniert in Visual Studio wie in </w:t>
      </w:r>
      <w:r>
        <w:fldChar w:fldCharType="begin"/>
      </w:r>
      <w:r>
        <w:instrText xml:space="preserve"> REF _Ref381894235 \h </w:instrText>
      </w:r>
      <w:r>
        <w:fldChar w:fldCharType="separate"/>
      </w:r>
      <w:r w:rsidR="00571105">
        <w:t xml:space="preserve">Abb. </w:t>
      </w:r>
      <w:r w:rsidR="00571105">
        <w:rPr>
          <w:noProof/>
        </w:rPr>
        <w:t>5</w:t>
      </w:r>
      <w:r>
        <w:fldChar w:fldCharType="end"/>
      </w:r>
      <w:r>
        <w:t xml:space="preserve"> zu sehen</w:t>
      </w:r>
      <w:r w:rsidR="00571105">
        <w:t xml:space="preserve"> ist</w:t>
      </w:r>
      <w:r>
        <w:t xml:space="preserve">. In diesem Beispiel wird der </w:t>
      </w:r>
      <w:proofErr w:type="spellStart"/>
      <w:r>
        <w:t>Nao</w:t>
      </w:r>
      <w:proofErr w:type="spellEnd"/>
      <w:r>
        <w:t xml:space="preserve"> den Text „</w:t>
      </w:r>
      <w:proofErr w:type="spellStart"/>
      <w:r>
        <w:t>Hello</w:t>
      </w:r>
      <w:proofErr w:type="spellEnd"/>
      <w:r>
        <w:t xml:space="preserve"> World </w:t>
      </w:r>
      <w:proofErr w:type="spellStart"/>
      <w:r>
        <w:t>from</w:t>
      </w:r>
      <w:proofErr w:type="spellEnd"/>
      <w:r>
        <w:t xml:space="preserve"> c sharp“ sprechen. </w:t>
      </w:r>
    </w:p>
    <w:p w:rsidR="00DB2A9F" w:rsidRDefault="00DB2A9F" w:rsidP="00DB2A9F">
      <w:pPr>
        <w:keepNext/>
        <w:jc w:val="center"/>
      </w:pPr>
      <w:r>
        <w:rPr>
          <w:noProof/>
          <w:lang w:eastAsia="de-DE"/>
        </w:rPr>
        <w:drawing>
          <wp:inline distT="0" distB="0" distL="0" distR="0" wp14:anchorId="20E900CC" wp14:editId="25D062F5">
            <wp:extent cx="5582429" cy="1619476"/>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18">
                      <a:extLst>
                        <a:ext uri="{28A0092B-C50C-407E-A947-70E740481C1C}">
                          <a14:useLocalDpi xmlns:a14="http://schemas.microsoft.com/office/drawing/2010/main" val="0"/>
                        </a:ext>
                      </a:extLst>
                    </a:blip>
                    <a:stretch>
                      <a:fillRect/>
                    </a:stretch>
                  </pic:blipFill>
                  <pic:spPr>
                    <a:xfrm>
                      <a:off x="0" y="0"/>
                      <a:ext cx="5582429" cy="1619476"/>
                    </a:xfrm>
                    <a:prstGeom prst="rect">
                      <a:avLst/>
                    </a:prstGeom>
                  </pic:spPr>
                </pic:pic>
              </a:graphicData>
            </a:graphic>
          </wp:inline>
        </w:drawing>
      </w:r>
    </w:p>
    <w:p w:rsidR="00DB2A9F" w:rsidRPr="00DB2A9F" w:rsidRDefault="00DB2A9F" w:rsidP="00DB2A9F">
      <w:pPr>
        <w:pStyle w:val="Beschriftung"/>
        <w:jc w:val="center"/>
      </w:pPr>
      <w:bookmarkStart w:id="43" w:name="_Ref381894235"/>
      <w:bookmarkStart w:id="44" w:name="_Toc386030063"/>
      <w:r>
        <w:t xml:space="preserve">Abb. </w:t>
      </w:r>
      <w:r w:rsidR="00AD08F7">
        <w:fldChar w:fldCharType="begin"/>
      </w:r>
      <w:r w:rsidR="00AD08F7">
        <w:instrText xml:space="preserve"> SEQ Abb. \* ARABIC </w:instrText>
      </w:r>
      <w:r w:rsidR="00AD08F7">
        <w:fldChar w:fldCharType="separate"/>
      </w:r>
      <w:r w:rsidR="00D5359F">
        <w:rPr>
          <w:noProof/>
        </w:rPr>
        <w:t>6</w:t>
      </w:r>
      <w:r w:rsidR="00AD08F7">
        <w:rPr>
          <w:noProof/>
        </w:rPr>
        <w:fldChar w:fldCharType="end"/>
      </w:r>
      <w:bookmarkEnd w:id="43"/>
      <w:r>
        <w:t xml:space="preserve">: </w:t>
      </w:r>
      <w:proofErr w:type="spellStart"/>
      <w:r>
        <w:t>Nao</w:t>
      </w:r>
      <w:proofErr w:type="spellEnd"/>
      <w:r>
        <w:t xml:space="preserve"> Bibliothek nutzen</w:t>
      </w:r>
      <w:bookmarkEnd w:id="44"/>
    </w:p>
    <w:p w:rsidR="00887880" w:rsidRDefault="00887880">
      <w:pPr>
        <w:pStyle w:val="berschrift4"/>
      </w:pPr>
      <w:bookmarkStart w:id="45" w:name="_Toc386030092"/>
      <w:proofErr w:type="spellStart"/>
      <w:r>
        <w:t>NaoQi</w:t>
      </w:r>
      <w:bookmarkEnd w:id="45"/>
      <w:proofErr w:type="spellEnd"/>
    </w:p>
    <w:p w:rsidR="007678FB" w:rsidRDefault="007678FB">
      <w:pPr>
        <w:pStyle w:val="berschrift4"/>
      </w:pPr>
      <w:bookmarkStart w:id="46" w:name="_Toc386030093"/>
      <w:proofErr w:type="spellStart"/>
      <w:r>
        <w:t>Webots</w:t>
      </w:r>
      <w:proofErr w:type="spellEnd"/>
      <w:r>
        <w:t xml:space="preserve"> für </w:t>
      </w:r>
      <w:proofErr w:type="spellStart"/>
      <w:r>
        <w:t>Nao</w:t>
      </w:r>
      <w:bookmarkEnd w:id="46"/>
      <w:proofErr w:type="spellEnd"/>
    </w:p>
    <w:p w:rsidR="007678FB" w:rsidRDefault="007678FB" w:rsidP="007678FB">
      <w:proofErr w:type="spellStart"/>
      <w:r>
        <w:t>Webots</w:t>
      </w:r>
      <w:proofErr w:type="spellEnd"/>
      <w:r>
        <w:t xml:space="preserve"> ist die Simulation von einem </w:t>
      </w:r>
      <w:proofErr w:type="spellStart"/>
      <w:r>
        <w:t>Nao</w:t>
      </w:r>
      <w:proofErr w:type="spellEnd"/>
      <w:r>
        <w:t xml:space="preserve">. Bevor ein Stück Programmcode auf dem </w:t>
      </w:r>
      <w:proofErr w:type="spellStart"/>
      <w:r>
        <w:t>Nao</w:t>
      </w:r>
      <w:proofErr w:type="spellEnd"/>
      <w:r>
        <w:t xml:space="preserve"> ausgeführt wird, kann man sich so vergewissern, dass das Programm das tut, von dem man ausgeht und ob dies eventuell zu Problemen auf dem </w:t>
      </w:r>
      <w:proofErr w:type="spellStart"/>
      <w:r>
        <w:t>Nao</w:t>
      </w:r>
      <w:proofErr w:type="spellEnd"/>
      <w:r>
        <w:t xml:space="preserve"> führen kann. So kann verhindert werden, dass der Roboter versucht Bewegungen auszuführen, für die seine Motoren nicht geeignet sind oder ob der Roboter eventuell schaden nimmt, zum Beispiel durch Umfallen.</w:t>
      </w:r>
    </w:p>
    <w:p w:rsidR="00453F87" w:rsidRPr="007678FB" w:rsidRDefault="00DB2A9F" w:rsidP="007678FB">
      <w:r>
        <w:lastRenderedPageBreak/>
        <w:t>In der Simulationswelt ist es dabei auch möglich Hindernisse einzubauen, um so nicht nur die Motoren, sonde</w:t>
      </w:r>
      <w:r w:rsidR="00847E0D">
        <w:t>rn auch die Sensoren zu testen.</w:t>
      </w:r>
    </w:p>
    <w:p w:rsidR="00847E0D" w:rsidRDefault="00847E0D">
      <w:pPr>
        <w:pStyle w:val="berschrift3"/>
      </w:pPr>
      <w:bookmarkStart w:id="47" w:name="_Toc386030094"/>
      <w:r>
        <w:t xml:space="preserve">Andere </w:t>
      </w:r>
      <w:proofErr w:type="spellStart"/>
      <w:r>
        <w:t>humanoide</w:t>
      </w:r>
      <w:proofErr w:type="spellEnd"/>
      <w:r>
        <w:t xml:space="preserve"> Roboter</w:t>
      </w:r>
    </w:p>
    <w:p w:rsidR="00847E0D" w:rsidRPr="00847E0D" w:rsidRDefault="00847E0D" w:rsidP="00847E0D">
      <w:r>
        <w:t xml:space="preserve">Neben dem Roboter </w:t>
      </w:r>
      <w:proofErr w:type="spellStart"/>
      <w:r>
        <w:t>Nao</w:t>
      </w:r>
      <w:proofErr w:type="spellEnd"/>
      <w:r>
        <w:t xml:space="preserve"> gibt es auch andere </w:t>
      </w:r>
      <w:proofErr w:type="spellStart"/>
      <w:r>
        <w:t>humanoide</w:t>
      </w:r>
      <w:proofErr w:type="spellEnd"/>
      <w:r>
        <w:t xml:space="preserve"> Roboter, wie beispielsweise den Roboter Romeo, der ebenfalls von der Firma Aldebaran </w:t>
      </w:r>
      <w:proofErr w:type="spellStart"/>
      <w:r>
        <w:t>Robotics</w:t>
      </w:r>
      <w:proofErr w:type="spellEnd"/>
      <w:r>
        <w:t xml:space="preserve"> hergestellt wird und den bereits genannten Eigenentwicklungen einiger wissenschaftlichen Institute. Da während der Ausarbeitung lediglich mit dem Roboter </w:t>
      </w:r>
      <w:proofErr w:type="spellStart"/>
      <w:r>
        <w:t>Nao</w:t>
      </w:r>
      <w:proofErr w:type="spellEnd"/>
      <w:r>
        <w:t xml:space="preserve"> gearbeitet wurde, werden die anderen </w:t>
      </w:r>
      <w:proofErr w:type="spellStart"/>
      <w:r>
        <w:t>humanoiden</w:t>
      </w:r>
      <w:proofErr w:type="spellEnd"/>
      <w:r>
        <w:t xml:space="preserve"> Roboter nicht weiter betrachtet.</w:t>
      </w:r>
    </w:p>
    <w:bookmarkEnd w:id="47"/>
    <w:p w:rsidR="009A0DFE" w:rsidRDefault="00E9309A" w:rsidP="009A0DFE">
      <w:pPr>
        <w:pStyle w:val="berschrift2"/>
      </w:pPr>
      <w:r>
        <w:t>Entwicklungsumgebung</w:t>
      </w:r>
    </w:p>
    <w:p w:rsidR="009A0DFE" w:rsidRDefault="009A0DFE" w:rsidP="009A0DFE">
      <w:r>
        <w:t xml:space="preserve">Microsoft empfiehlt die Nutzung von C++, C# oder Visual Basic für die Kinect, da es für diese Programmiersprachen vorgefertigte Klassen im SDK gibt, auf welche man zurückgreifen kann. Für den Roboter </w:t>
      </w:r>
      <w:proofErr w:type="spellStart"/>
      <w:r>
        <w:t>Nao</w:t>
      </w:r>
      <w:proofErr w:type="spellEnd"/>
      <w:r>
        <w:t xml:space="preserve"> </w:t>
      </w:r>
      <w:r w:rsidR="00887880">
        <w:t>kann man wie bereits beschrieben ebenfalls C# nutzen.</w:t>
      </w:r>
    </w:p>
    <w:p w:rsidR="00942CB8" w:rsidRPr="0080399A" w:rsidRDefault="00F2309A" w:rsidP="0080399A">
      <w:r>
        <w:t>Da</w:t>
      </w:r>
      <w:r w:rsidR="009A0DFE">
        <w:t xml:space="preserve"> sowohl die Kinect, als auch der </w:t>
      </w:r>
      <w:proofErr w:type="spellStart"/>
      <w:r w:rsidR="009A0DFE">
        <w:t>Nao</w:t>
      </w:r>
      <w:proofErr w:type="spellEnd"/>
      <w:r w:rsidR="009A0DFE">
        <w:t xml:space="preserve"> mit C# arbeiten (können), ist auch die Anwendung in C# programmiert. So ist es möglich, dem </w:t>
      </w:r>
      <w:proofErr w:type="spellStart"/>
      <w:r w:rsidR="009A0DFE">
        <w:t>Nao</w:t>
      </w:r>
      <w:proofErr w:type="spellEnd"/>
      <w:r w:rsidR="009A0DFE">
        <w:t xml:space="preserve"> Daten zur Ausführung zu senden und hat diese dann im gleichen Format vorliegen, wie sie später von der Kinect aufgezeichnet und an die Anwendung gesendet werden. Es ist also keine </w:t>
      </w:r>
      <w:proofErr w:type="spellStart"/>
      <w:r w:rsidR="009A0DFE">
        <w:t>Konven</w:t>
      </w:r>
      <w:r w:rsidR="0080399A">
        <w:t>tierung</w:t>
      </w:r>
      <w:proofErr w:type="spellEnd"/>
      <w:r w:rsidR="0080399A">
        <w:t xml:space="preserve"> </w:t>
      </w:r>
      <w:r w:rsidR="000765EE">
        <w:t xml:space="preserve">der Daten </w:t>
      </w:r>
      <w:r w:rsidR="0080399A">
        <w:t>im Programm mehr nötig.</w:t>
      </w:r>
    </w:p>
    <w:p w:rsidR="0080399A" w:rsidRPr="00E9309A" w:rsidRDefault="0080399A" w:rsidP="00E9309A">
      <w:pPr>
        <w:pStyle w:val="berschrift2"/>
      </w:pPr>
      <w:bookmarkStart w:id="48" w:name="_Toc386030095"/>
      <w:commentRangeStart w:id="49"/>
      <w:r>
        <w:t>Threads</w:t>
      </w:r>
      <w:commentRangeEnd w:id="49"/>
      <w:r>
        <w:rPr>
          <w:rStyle w:val="Kommentarzeichen"/>
          <w:rFonts w:eastAsia="Times New Roman"/>
          <w:b w:val="0"/>
          <w:bCs w:val="0"/>
          <w:color w:val="auto"/>
        </w:rPr>
        <w:commentReference w:id="49"/>
      </w:r>
      <w:bookmarkEnd w:id="48"/>
      <w:r>
        <w:br w:type="page"/>
      </w:r>
    </w:p>
    <w:p w:rsidR="009A0DFE" w:rsidRDefault="009A0DFE" w:rsidP="009A0DFE">
      <w:pPr>
        <w:pStyle w:val="berschrift1"/>
      </w:pPr>
      <w:bookmarkStart w:id="50" w:name="_Toc386030097"/>
      <w:commentRangeStart w:id="51"/>
      <w:r>
        <w:lastRenderedPageBreak/>
        <w:t>Konzeption/Planung</w:t>
      </w:r>
      <w:commentRangeEnd w:id="51"/>
      <w:r w:rsidR="002F647E">
        <w:rPr>
          <w:rStyle w:val="Kommentarzeichen"/>
          <w:rFonts w:eastAsia="Times New Roman"/>
          <w:b w:val="0"/>
          <w:bCs w:val="0"/>
          <w:color w:val="auto"/>
        </w:rPr>
        <w:commentReference w:id="51"/>
      </w:r>
      <w:bookmarkEnd w:id="50"/>
    </w:p>
    <w:p w:rsidR="00960236" w:rsidRDefault="009A0DFE" w:rsidP="009A0DFE">
      <w:r>
        <w:t xml:space="preserve">Zu Beginn wird die Entwicklungsumgebung eingerichtet, inklusive der SDKs </w:t>
      </w:r>
      <w:r w:rsidR="00960236">
        <w:t>von</w:t>
      </w:r>
      <w:r>
        <w:t xml:space="preserve"> Kinect und </w:t>
      </w:r>
      <w:proofErr w:type="spellStart"/>
      <w:r>
        <w:t>Nao</w:t>
      </w:r>
      <w:proofErr w:type="spellEnd"/>
      <w:r>
        <w:t xml:space="preserve">. Dann werden dem </w:t>
      </w:r>
      <w:proofErr w:type="spellStart"/>
      <w:r>
        <w:t>Nao</w:t>
      </w:r>
      <w:proofErr w:type="spellEnd"/>
      <w:r>
        <w:t xml:space="preserve"> ei</w:t>
      </w:r>
      <w:r w:rsidR="00960236">
        <w:t xml:space="preserve">nige Bewegungen einprogrammiert, </w:t>
      </w:r>
      <w:ins w:id="52" w:author="Dennis" w:date="2014-03-16T14:10:00Z">
        <w:r w:rsidR="00C25F49">
          <w:t xml:space="preserve">wobei es sich </w:t>
        </w:r>
      </w:ins>
      <w:r w:rsidR="00960236">
        <w:t xml:space="preserve">zu Beginn </w:t>
      </w:r>
      <w:del w:id="53" w:author="Dennis" w:date="2014-03-16T14:10:00Z">
        <w:r w:rsidR="00960236" w:rsidDel="00C25F49">
          <w:delText>werden dies</w:delText>
        </w:r>
      </w:del>
      <w:ins w:id="54" w:author="Dennis" w:date="2014-03-16T14:10:00Z">
        <w:r w:rsidR="00C25F49">
          <w:t>um</w:t>
        </w:r>
      </w:ins>
      <w:r w:rsidR="00960236">
        <w:t xml:space="preserve"> einfache Bewegungen </w:t>
      </w:r>
      <w:del w:id="55" w:author="Dennis" w:date="2014-03-16T14:10:00Z">
        <w:r w:rsidR="00960236" w:rsidDel="00C25F49">
          <w:delText>sein</w:delText>
        </w:r>
      </w:del>
      <w:ins w:id="56" w:author="Dennis" w:date="2014-03-16T14:10:00Z">
        <w:r w:rsidR="00C25F49">
          <w:t>handelt</w:t>
        </w:r>
      </w:ins>
      <w:r w:rsidR="00960236">
        <w:t>, damit alle Komponenten auf ihre Funktionstüchtigkeit getestet werden können.</w:t>
      </w:r>
      <w:r>
        <w:t xml:space="preserve"> </w:t>
      </w:r>
      <w:del w:id="57" w:author="Dennis" w:date="2014-03-16T14:11:00Z">
        <w:r w:rsidR="00960236" w:rsidDel="00C25F49">
          <w:delText>Es</w:delText>
        </w:r>
        <w:r w:rsidDel="00C25F49">
          <w:delText xml:space="preserve"> </w:delText>
        </w:r>
      </w:del>
      <w:ins w:id="58" w:author="Dennis" w:date="2014-03-16T14:11:00Z">
        <w:r w:rsidR="00C25F49">
          <w:t xml:space="preserve">Außerdem </w:t>
        </w:r>
      </w:ins>
      <w:r>
        <w:t xml:space="preserve">sollen </w:t>
      </w:r>
      <w:del w:id="59" w:author="Dennis" w:date="2014-03-16T14:11:00Z">
        <w:r w:rsidDel="00C25F49">
          <w:delText xml:space="preserve">auch </w:delText>
        </w:r>
      </w:del>
      <w:r>
        <w:t xml:space="preserve">die entsprechenden Winkel </w:t>
      </w:r>
      <w:ins w:id="60" w:author="Dennis" w:date="2014-03-16T14:11:00Z">
        <w:r w:rsidR="00C25F49">
          <w:t xml:space="preserve">der durchgeführten Bewegung </w:t>
        </w:r>
      </w:ins>
      <w:del w:id="61" w:author="Dennis" w:date="2014-03-16T14:11:00Z">
        <w:r w:rsidDel="00C25F49">
          <w:delText xml:space="preserve">berechnet </w:delText>
        </w:r>
      </w:del>
      <w:ins w:id="62" w:author="Dennis" w:date="2014-03-16T14:11:00Z">
        <w:r w:rsidR="00C25F49">
          <w:t xml:space="preserve">ausgelesen </w:t>
        </w:r>
      </w:ins>
      <w:r>
        <w:t>und an eine Klasse übermittelt werden</w:t>
      </w:r>
      <w:del w:id="63" w:author="Dennis" w:date="2014-03-16T14:12:00Z">
        <w:r w:rsidR="00960236" w:rsidDel="00C25F49">
          <w:delText xml:space="preserve">, </w:delText>
        </w:r>
      </w:del>
      <w:ins w:id="64" w:author="Dennis" w:date="2014-03-16T14:12:00Z">
        <w:r w:rsidR="00C25F49">
          <w:t xml:space="preserve">. </w:t>
        </w:r>
      </w:ins>
      <w:del w:id="65" w:author="Dennis" w:date="2014-03-16T14:12:00Z">
        <w:r w:rsidR="00960236" w:rsidDel="00C25F49">
          <w:delText>die diese mit den Winkeln, die die Kinect sendet, vergleicht</w:delText>
        </w:r>
        <w:r w:rsidDel="00C25F49">
          <w:delText>.</w:delText>
        </w:r>
      </w:del>
      <w:ins w:id="66" w:author="Dennis" w:date="2014-03-16T14:12:00Z">
        <w:r w:rsidR="00C25F49">
          <w:t xml:space="preserve">Diese Klasse ist dann auch dafür zuständig, dass die Winkel der </w:t>
        </w:r>
        <w:proofErr w:type="spellStart"/>
        <w:r w:rsidR="00C25F49">
          <w:t>Nao</w:t>
        </w:r>
        <w:proofErr w:type="spellEnd"/>
        <w:r w:rsidR="00C25F49">
          <w:t>-Bewegung mit den Winkel, welche die Kinect aufgezeichnet hat, verglichen werden.</w:t>
        </w:r>
      </w:ins>
      <w:r>
        <w:t xml:space="preserve"> </w:t>
      </w:r>
    </w:p>
    <w:p w:rsidR="00960236" w:rsidRDefault="009A0DFE" w:rsidP="009A0DFE">
      <w:r>
        <w:t xml:space="preserve">Die Kinect bringt einige fertige Programmierungen mit, unter anderem eine Programmierung, in der </w:t>
      </w:r>
      <w:r w:rsidR="00960236">
        <w:t xml:space="preserve">die </w:t>
      </w:r>
      <w:r>
        <w:t>Skelette von Personen sowie deren Entfernung erkannt wird. Dieses Programm soll als Grundlage dienen, mit dem der Nutzer seine Bewegungen selbst sieht und das Programm die Winkel der Nutzer errechnen kann</w:t>
      </w:r>
      <w:r w:rsidR="00960236">
        <w:t xml:space="preserve">. </w:t>
      </w:r>
    </w:p>
    <w:p w:rsidR="00960236" w:rsidRDefault="009A0DFE" w:rsidP="009A0DFE">
      <w:r>
        <w:t xml:space="preserve">Es bleibt zu überlegen ob verschiedene Schwierigkeitsstufen darüber abgebildet werden, dass es unterschiedlich schwere Bewegungen zum Nachmachen gibt, die stetig komplizierter und/oder länger werden oder über die prozentuale Übereinstimmung der beiden Bewegungen bzw. derer Winkel. </w:t>
      </w:r>
    </w:p>
    <w:p w:rsidR="00960236" w:rsidRDefault="00960236" w:rsidP="009A0DFE">
      <w:r>
        <w:t xml:space="preserve">Da für den Menschen kleinere Unterschiede in den Winkeln nicht sichtbar sind, wird beim Vergleich dieser ein Filter eingesetzt werden. Dieser </w:t>
      </w:r>
      <w:r w:rsidR="005C2AEB">
        <w:t xml:space="preserve">Filter </w:t>
      </w:r>
      <w:r>
        <w:t xml:space="preserve">rundet die empfangenen Werte </w:t>
      </w:r>
      <w:r w:rsidR="00E521AC">
        <w:t xml:space="preserve"> und schließt so Unterschiede im nicht wahrnehmbaren Bereich aus. </w:t>
      </w:r>
      <w:r>
        <w:t xml:space="preserve"> </w:t>
      </w:r>
    </w:p>
    <w:p w:rsidR="00960236" w:rsidRDefault="009A0DFE" w:rsidP="009A0DFE">
      <w:del w:id="67" w:author="Dennis" w:date="2014-03-16T14:19:00Z">
        <w:r w:rsidDel="005C2AEB">
          <w:delText xml:space="preserve">Dabei </w:delText>
        </w:r>
        <w:r w:rsidR="00960236" w:rsidDel="005C2AEB">
          <w:delText>sollen</w:delText>
        </w:r>
      </w:del>
      <w:ins w:id="68" w:author="Dennis" w:date="2014-03-16T14:19:00Z">
        <w:r w:rsidR="005C2AEB">
          <w:t>Zunächst werden lediglich</w:t>
        </w:r>
      </w:ins>
      <w:r w:rsidR="00960236">
        <w:t xml:space="preserve"> di</w:t>
      </w:r>
      <w:r>
        <w:t xml:space="preserve">e Winkel </w:t>
      </w:r>
      <w:del w:id="69" w:author="Dennis" w:date="2014-03-16T14:19:00Z">
        <w:r w:rsidR="00960236" w:rsidDel="005C2AEB">
          <w:delText xml:space="preserve">erstmal nur </w:delText>
        </w:r>
        <w:r w:rsidDel="005C2AEB">
          <w:delText>zu Beginn</w:delText>
        </w:r>
      </w:del>
      <w:ins w:id="70" w:author="Dennis" w:date="2014-03-16T14:19:00Z">
        <w:r w:rsidR="005C2AEB">
          <w:t>des Starts</w:t>
        </w:r>
      </w:ins>
      <w:r>
        <w:t xml:space="preserve"> und Ende</w:t>
      </w:r>
      <w:ins w:id="71" w:author="Dennis" w:date="2014-03-16T14:20:00Z">
        <w:r w:rsidR="005C2AEB">
          <w:t>s</w:t>
        </w:r>
      </w:ins>
      <w:r>
        <w:t xml:space="preserve"> der </w:t>
      </w:r>
      <w:ins w:id="72" w:author="Dennis" w:date="2014-03-16T14:20:00Z">
        <w:r w:rsidR="005C2AEB">
          <w:t>Benutzer-</w:t>
        </w:r>
      </w:ins>
      <w:r>
        <w:t xml:space="preserve">Bewegung gemessen und </w:t>
      </w:r>
      <w:ins w:id="73" w:author="Dennis" w:date="2014-03-16T14:20:00Z">
        <w:r w:rsidR="005C2AEB">
          <w:t xml:space="preserve">mit den gespeicherten Werten des </w:t>
        </w:r>
        <w:proofErr w:type="spellStart"/>
        <w:r w:rsidR="005C2AEB">
          <w:t>Naos</w:t>
        </w:r>
        <w:proofErr w:type="spellEnd"/>
        <w:r w:rsidR="005C2AEB">
          <w:t xml:space="preserve"> </w:t>
        </w:r>
      </w:ins>
      <w:r>
        <w:t>verglichen</w:t>
      </w:r>
      <w:del w:id="74" w:author="Dennis" w:date="2014-03-16T14:21:00Z">
        <w:r w:rsidR="00960236" w:rsidDel="005C2AEB">
          <w:delText xml:space="preserve"> werden</w:delText>
        </w:r>
      </w:del>
      <w:r w:rsidR="00960236">
        <w:t xml:space="preserve">. Sofern dieser Mechanismus funktioniert sollen die </w:t>
      </w:r>
      <w:ins w:id="75" w:author="Dennis" w:date="2014-03-16T14:22:00Z">
        <w:r w:rsidR="005C2AEB">
          <w:t xml:space="preserve">Winkel der </w:t>
        </w:r>
      </w:ins>
      <w:r w:rsidR="00960236">
        <w:t xml:space="preserve">Bewegungen </w:t>
      </w:r>
      <w:del w:id="76" w:author="Dennis" w:date="2014-03-16T14:19:00Z">
        <w:r w:rsidR="00960236" w:rsidDel="005C2AEB">
          <w:delText xml:space="preserve">komplizierter und umfangreicher werden und auch </w:delText>
        </w:r>
      </w:del>
      <w:del w:id="77" w:author="Dennis" w:date="2014-03-16T14:22:00Z">
        <w:r w:rsidR="00960236" w:rsidDel="005C2AEB">
          <w:delText>mit verschiedenen</w:delText>
        </w:r>
      </w:del>
      <w:ins w:id="78" w:author="Dennis" w:date="2014-03-16T14:22:00Z">
        <w:r w:rsidR="005C2AEB">
          <w:t>an weiteren</w:t>
        </w:r>
      </w:ins>
      <w:r w:rsidR="00960236">
        <w:t xml:space="preserve"> </w:t>
      </w:r>
      <w:r>
        <w:t>Zwischenpunkten</w:t>
      </w:r>
      <w:r w:rsidR="00960236">
        <w:t xml:space="preserve"> verglichen werden</w:t>
      </w:r>
      <w:r>
        <w:t xml:space="preserve">. </w:t>
      </w:r>
      <w:r w:rsidR="00960236">
        <w:t>Dies verhindert, dass der Spieler Bewegungen abkürzen und somit schummeln kann.</w:t>
      </w:r>
    </w:p>
    <w:p w:rsidR="00960236" w:rsidRPr="00424036" w:rsidRDefault="00960236" w:rsidP="009A0DFE">
      <w:r>
        <w:t xml:space="preserve">Um die Applikation auf ihre Funktionsfähigkeit zu testen, wird jede der Bewegungen zehn mal hintereinander durchgeführt und die Rate ermitteln, wie viele Bewegungen </w:t>
      </w:r>
      <w:del w:id="79" w:author="Dennis" w:date="2014-03-16T15:31:00Z">
        <w:r w:rsidDel="004412C5">
          <w:delText xml:space="preserve">als wie gut </w:delText>
        </w:r>
      </w:del>
      <w:ins w:id="80" w:author="Dennis" w:date="2014-03-16T15:31:00Z">
        <w:r w:rsidR="004412C5">
          <w:t>an</w:t>
        </w:r>
      </w:ins>
      <w:r>
        <w:t xml:space="preserve">erkannt werden. Auf diesen Ergebnissen aufbauen werden die entsprechenden Filter angepasst.  </w:t>
      </w:r>
    </w:p>
    <w:p w:rsidR="00942CB8" w:rsidRDefault="00942CB8">
      <w:pPr>
        <w:spacing w:line="240" w:lineRule="auto"/>
        <w:jc w:val="left"/>
        <w:rPr>
          <w:rFonts w:eastAsia="Calibri"/>
          <w:b/>
          <w:bCs/>
          <w:color w:val="1F497D"/>
          <w:sz w:val="40"/>
          <w:szCs w:val="40"/>
        </w:rPr>
      </w:pPr>
      <w:r>
        <w:lastRenderedPageBreak/>
        <w:br w:type="page"/>
      </w:r>
    </w:p>
    <w:p w:rsidR="009A0DFE" w:rsidRDefault="009A0DFE" w:rsidP="009A0DFE">
      <w:pPr>
        <w:pStyle w:val="berschrift1"/>
      </w:pPr>
      <w:bookmarkStart w:id="81" w:name="_Toc386030098"/>
      <w:r>
        <w:lastRenderedPageBreak/>
        <w:t>Umsetzung</w:t>
      </w:r>
      <w:bookmarkEnd w:id="81"/>
    </w:p>
    <w:p w:rsidR="00DB0376" w:rsidRPr="00DB0376" w:rsidRDefault="00DB0376" w:rsidP="00DB0376">
      <w:r>
        <w:t xml:space="preserve">In diesem Kapitel wird auf die komplette Entwicklung eingegangen. Im ersten Unterkapitel wird die Struktur des kompletten Programms erläutern. Da die Struktur sich größtenteils in zwei Teilgebiete einordnen lässt, wird in den beiden darauffolgenden Unterpunkten die </w:t>
      </w:r>
      <w:proofErr w:type="spellStart"/>
      <w:r>
        <w:t>Nao</w:t>
      </w:r>
      <w:proofErr w:type="spellEnd"/>
      <w:r>
        <w:t>- und Kinect-Programmierung erläutert. Danach werden die Themen GUI und Test beschrieben.</w:t>
      </w:r>
    </w:p>
    <w:p w:rsidR="00FB03C2" w:rsidRDefault="00FB03C2" w:rsidP="00FB03C2">
      <w:pPr>
        <w:pStyle w:val="berschrift2"/>
      </w:pPr>
      <w:bookmarkStart w:id="82" w:name="_Toc386030099"/>
      <w:r>
        <w:t>Programm</w:t>
      </w:r>
      <w:r w:rsidR="00DB0376">
        <w:t>struktur</w:t>
      </w:r>
      <w:r w:rsidR="00ED3440">
        <w:t xml:space="preserve"> / Architektur</w:t>
      </w:r>
      <w:r w:rsidR="00F7001A">
        <w:t xml:space="preserve"> - Dennis</w:t>
      </w:r>
      <w:bookmarkEnd w:id="82"/>
    </w:p>
    <w:p w:rsidR="00EA47A3" w:rsidRDefault="00823854" w:rsidP="00823854">
      <w:r>
        <w:t xml:space="preserve">Das Spiel </w:t>
      </w:r>
      <w:proofErr w:type="spellStart"/>
      <w:r w:rsidR="00EA47A3" w:rsidRPr="004C42B6">
        <w:rPr>
          <w:i/>
        </w:rPr>
        <w:t>SpielNaoKinect</w:t>
      </w:r>
      <w:proofErr w:type="spellEnd"/>
      <w:r w:rsidR="00EA47A3">
        <w:t xml:space="preserve"> </w:t>
      </w:r>
      <w:r>
        <w:t xml:space="preserve">wird mit der in </w:t>
      </w:r>
      <w:r w:rsidR="00D5359F">
        <w:fldChar w:fldCharType="begin"/>
      </w:r>
      <w:r w:rsidR="00D5359F">
        <w:instrText xml:space="preserve"> REF _Ref386027265 \h </w:instrText>
      </w:r>
      <w:r w:rsidR="00D5359F">
        <w:fldChar w:fldCharType="separate"/>
      </w:r>
      <w:r w:rsidR="00D5359F">
        <w:t xml:space="preserve">Abb. </w:t>
      </w:r>
      <w:r w:rsidR="00D5359F">
        <w:rPr>
          <w:noProof/>
        </w:rPr>
        <w:t>7</w:t>
      </w:r>
      <w:r w:rsidR="00D5359F">
        <w:fldChar w:fldCharType="end"/>
      </w:r>
      <w:r w:rsidR="00D5359F">
        <w:t xml:space="preserve"> </w:t>
      </w:r>
      <w:r>
        <w:t>gezeigten Code</w:t>
      </w:r>
      <w:r w:rsidR="00EA47A3">
        <w:t xml:space="preserve"> </w:t>
      </w:r>
      <w:proofErr w:type="spellStart"/>
      <w:r>
        <w:t>Map</w:t>
      </w:r>
      <w:proofErr w:type="spellEnd"/>
      <w:r>
        <w:t xml:space="preserve"> beschrieben. </w:t>
      </w:r>
      <w:r w:rsidR="00EA47A3">
        <w:t xml:space="preserve">Die einzelnen Klassen, die man auf der Abbildung </w:t>
      </w:r>
      <w:r w:rsidR="00A454F1">
        <w:t>sieht</w:t>
      </w:r>
      <w:r w:rsidR="00EA47A3">
        <w:t xml:space="preserve">, können zusätzlich noch aufgeklappt werden, sodass auch die </w:t>
      </w:r>
      <w:r w:rsidR="004F7673">
        <w:t>verwendeten</w:t>
      </w:r>
      <w:commentRangeStart w:id="83"/>
      <w:r w:rsidR="00EA47A3">
        <w:t xml:space="preserve"> Variablen und Methoden</w:t>
      </w:r>
      <w:commentRangeEnd w:id="83"/>
      <w:r w:rsidR="00EA47A3">
        <w:rPr>
          <w:rStyle w:val="Kommentarzeichen"/>
        </w:rPr>
        <w:commentReference w:id="83"/>
      </w:r>
      <w:r w:rsidR="00EA47A3">
        <w:t xml:space="preserve"> sichtbar sind.</w:t>
      </w:r>
    </w:p>
    <w:p w:rsidR="00EA47A3" w:rsidRDefault="00EA47A3" w:rsidP="00823854"/>
    <w:p w:rsidR="00D5359F" w:rsidRDefault="00EA47A3" w:rsidP="00D5359F">
      <w:pPr>
        <w:keepNext/>
      </w:pPr>
      <w:r>
        <w:rPr>
          <w:noProof/>
          <w:lang w:eastAsia="de-DE"/>
        </w:rPr>
        <w:drawing>
          <wp:inline distT="0" distB="0" distL="0" distR="0" wp14:anchorId="46712A78" wp14:editId="7E7712C9">
            <wp:extent cx="5753100" cy="2257425"/>
            <wp:effectExtent l="0" t="0" r="0"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257425"/>
                    </a:xfrm>
                    <a:prstGeom prst="rect">
                      <a:avLst/>
                    </a:prstGeom>
                    <a:noFill/>
                    <a:ln>
                      <a:noFill/>
                    </a:ln>
                  </pic:spPr>
                </pic:pic>
              </a:graphicData>
            </a:graphic>
          </wp:inline>
        </w:drawing>
      </w:r>
    </w:p>
    <w:p w:rsidR="00EA47A3" w:rsidRDefault="00D5359F" w:rsidP="00D5359F">
      <w:pPr>
        <w:pStyle w:val="Beschriftung"/>
        <w:jc w:val="center"/>
      </w:pPr>
      <w:bookmarkStart w:id="84" w:name="_Ref386027265"/>
      <w:bookmarkStart w:id="85" w:name="_Toc386030064"/>
      <w:r>
        <w:t xml:space="preserve">Abb. </w:t>
      </w:r>
      <w:r>
        <w:fldChar w:fldCharType="begin"/>
      </w:r>
      <w:r>
        <w:instrText xml:space="preserve"> SEQ Abb. \* ARABIC </w:instrText>
      </w:r>
      <w:r>
        <w:fldChar w:fldCharType="separate"/>
      </w:r>
      <w:r>
        <w:rPr>
          <w:noProof/>
        </w:rPr>
        <w:t>7</w:t>
      </w:r>
      <w:r>
        <w:fldChar w:fldCharType="end"/>
      </w:r>
      <w:bookmarkEnd w:id="84"/>
      <w:r>
        <w:t xml:space="preserve">: Code </w:t>
      </w:r>
      <w:proofErr w:type="spellStart"/>
      <w:r>
        <w:t>Map</w:t>
      </w:r>
      <w:bookmarkEnd w:id="85"/>
      <w:proofErr w:type="spellEnd"/>
    </w:p>
    <w:p w:rsidR="00EA47A3" w:rsidRDefault="00EA47A3" w:rsidP="00823854"/>
    <w:p w:rsidR="00A454F1" w:rsidRPr="00A454F1" w:rsidRDefault="00A454F1" w:rsidP="00823854">
      <w:pPr>
        <w:rPr>
          <w:b/>
        </w:rPr>
      </w:pPr>
      <w:proofErr w:type="spellStart"/>
      <w:r w:rsidRPr="004C42B6">
        <w:rPr>
          <w:b/>
          <w:i/>
        </w:rPr>
        <w:t>MainWindow</w:t>
      </w:r>
      <w:proofErr w:type="spellEnd"/>
      <w:r w:rsidRPr="00A454F1">
        <w:rPr>
          <w:b/>
        </w:rPr>
        <w:t>:</w:t>
      </w:r>
    </w:p>
    <w:p w:rsidR="00A454F1" w:rsidRDefault="00A454F1" w:rsidP="00823854">
      <w:r>
        <w:t xml:space="preserve">Die Klasse </w:t>
      </w:r>
      <w:proofErr w:type="spellStart"/>
      <w:r w:rsidRPr="004C42B6">
        <w:rPr>
          <w:i/>
        </w:rPr>
        <w:t>MainWindow</w:t>
      </w:r>
      <w:proofErr w:type="spellEnd"/>
      <w:r>
        <w:t xml:space="preserve"> ist der Einstiegspunkt des Programms und für die visuelle Darstellung </w:t>
      </w:r>
      <w:r w:rsidR="004F7673">
        <w:t>der Anwendung</w:t>
      </w:r>
      <w:r>
        <w:t xml:space="preserve"> zuständig. Außerdem dient die Klasse als Brücke für den Kinect- und </w:t>
      </w:r>
      <w:proofErr w:type="spellStart"/>
      <w:r>
        <w:t>Nao</w:t>
      </w:r>
      <w:proofErr w:type="spellEnd"/>
      <w:r>
        <w:t xml:space="preserve">-Teil. Zunächst erfolgt eine Überprüfung der Kinect-Sensoren, </w:t>
      </w:r>
      <w:r w:rsidR="004F7673">
        <w:t xml:space="preserve">also </w:t>
      </w:r>
      <w:r>
        <w:t>ob die Kinect angeschlossen ist und ob ein Bild dargestellt werden kann. Wenn die Überprüfung erfolgreich verlief</w:t>
      </w:r>
      <w:r w:rsidR="004F7673">
        <w:t>,</w:t>
      </w:r>
      <w:r>
        <w:t xml:space="preserve"> </w:t>
      </w:r>
      <w:r w:rsidR="005545D8">
        <w:t>werden die Klassen</w:t>
      </w:r>
      <w:r>
        <w:t xml:space="preserve"> </w:t>
      </w:r>
      <w:r w:rsidRPr="004C42B6">
        <w:rPr>
          <w:i/>
        </w:rPr>
        <w:t>Angle</w:t>
      </w:r>
      <w:r w:rsidR="005545D8">
        <w:t xml:space="preserve"> und </w:t>
      </w:r>
      <w:proofErr w:type="spellStart"/>
      <w:r w:rsidR="005545D8" w:rsidRPr="004C42B6">
        <w:rPr>
          <w:i/>
        </w:rPr>
        <w:t>Init</w:t>
      </w:r>
      <w:proofErr w:type="spellEnd"/>
      <w:r w:rsidR="005545D8">
        <w:t xml:space="preserve"> initialisiert. </w:t>
      </w:r>
      <w:r w:rsidR="008D3C53">
        <w:t xml:space="preserve">Außerdem wird die Methode Initialisierung </w:t>
      </w:r>
      <w:r w:rsidR="005545D8">
        <w:t xml:space="preserve">von der Klasse </w:t>
      </w:r>
      <w:proofErr w:type="spellStart"/>
      <w:r w:rsidR="005545D8" w:rsidRPr="004C42B6">
        <w:rPr>
          <w:i/>
        </w:rPr>
        <w:t>Init</w:t>
      </w:r>
      <w:proofErr w:type="spellEnd"/>
      <w:r w:rsidR="005545D8">
        <w:t xml:space="preserve"> </w:t>
      </w:r>
      <w:r w:rsidR="008D3C53">
        <w:t xml:space="preserve">aufgerufen. Bei diesem Aufruf </w:t>
      </w:r>
      <w:proofErr w:type="gramStart"/>
      <w:r w:rsidR="008D3C53">
        <w:t>wird</w:t>
      </w:r>
      <w:proofErr w:type="gramEnd"/>
      <w:r w:rsidR="008D3C53">
        <w:t xml:space="preserve"> die IP-Adresse </w:t>
      </w:r>
      <w:r w:rsidR="008D3C53">
        <w:lastRenderedPageBreak/>
        <w:t xml:space="preserve">und der Port vom </w:t>
      </w:r>
      <w:proofErr w:type="spellStart"/>
      <w:r w:rsidR="008D3C53">
        <w:t>Nao</w:t>
      </w:r>
      <w:proofErr w:type="spellEnd"/>
      <w:r w:rsidR="008D3C53">
        <w:t xml:space="preserve"> </w:t>
      </w:r>
      <w:r w:rsidR="00964DB4">
        <w:t>übergeben</w:t>
      </w:r>
      <w:r w:rsidR="008D3C53">
        <w:t>.</w:t>
      </w:r>
      <w:r w:rsidR="00964DB4">
        <w:t xml:space="preserve"> Die IP-Adresse und der Port sind hart im Code verankert</w:t>
      </w:r>
      <w:r w:rsidR="00E3186E">
        <w:t>, jedoch muss bei</w:t>
      </w:r>
      <w:r w:rsidR="00964DB4">
        <w:t xml:space="preserve"> einer Änderung einer der beiden Werte </w:t>
      </w:r>
      <w:r w:rsidR="00E3186E">
        <w:t>lediglich</w:t>
      </w:r>
      <w:r w:rsidR="00964DB4">
        <w:t xml:space="preserve"> eine Stelle </w:t>
      </w:r>
      <w:r w:rsidR="00E3186E">
        <w:t xml:space="preserve">im Code </w:t>
      </w:r>
      <w:r w:rsidR="00964DB4">
        <w:t>angepasst werden.</w:t>
      </w:r>
    </w:p>
    <w:p w:rsidR="00A454F1" w:rsidRDefault="00AB38AD" w:rsidP="00823854">
      <w:r>
        <w:t>Die Ober</w:t>
      </w:r>
      <w:r w:rsidR="00E9309A">
        <w:t xml:space="preserve">fläche mit all ihren Funktionen </w:t>
      </w:r>
      <w:r>
        <w:t>wird in</w:t>
      </w:r>
      <w:r w:rsidR="00E9309A">
        <w:t xml:space="preserve"> Kapitel </w:t>
      </w:r>
      <w:r w:rsidR="00E9309A">
        <w:fldChar w:fldCharType="begin"/>
      </w:r>
      <w:r w:rsidR="00E9309A">
        <w:instrText xml:space="preserve"> REF _Ref386037618 \r \h </w:instrText>
      </w:r>
      <w:r w:rsidR="00E9309A">
        <w:fldChar w:fldCharType="separate"/>
      </w:r>
      <w:r w:rsidR="00E9309A">
        <w:t>4.4</w:t>
      </w:r>
      <w:r w:rsidR="00E9309A">
        <w:fldChar w:fldCharType="end"/>
      </w:r>
      <w:r>
        <w:t xml:space="preserve"> </w:t>
      </w:r>
      <w:r w:rsidR="00543B69">
        <w:t xml:space="preserve">beschrieben. </w:t>
      </w:r>
    </w:p>
    <w:p w:rsidR="00A454F1" w:rsidRDefault="00A454F1" w:rsidP="00823854"/>
    <w:p w:rsidR="00A454F1" w:rsidRPr="00543B69" w:rsidRDefault="00543B69" w:rsidP="00823854">
      <w:pPr>
        <w:rPr>
          <w:b/>
        </w:rPr>
      </w:pPr>
      <w:proofErr w:type="spellStart"/>
      <w:r w:rsidRPr="002470C8">
        <w:rPr>
          <w:b/>
          <w:i/>
        </w:rPr>
        <w:t>Init</w:t>
      </w:r>
      <w:proofErr w:type="spellEnd"/>
      <w:r w:rsidRPr="00543B69">
        <w:rPr>
          <w:b/>
        </w:rPr>
        <w:t xml:space="preserve"> (</w:t>
      </w:r>
      <w:proofErr w:type="spellStart"/>
      <w:r w:rsidRPr="00543B69">
        <w:rPr>
          <w:b/>
        </w:rPr>
        <w:t>Nao</w:t>
      </w:r>
      <w:proofErr w:type="spellEnd"/>
      <w:r w:rsidRPr="00543B69">
        <w:rPr>
          <w:b/>
        </w:rPr>
        <w:t>-Bereich)</w:t>
      </w:r>
      <w:r>
        <w:rPr>
          <w:b/>
        </w:rPr>
        <w:t>:</w:t>
      </w:r>
    </w:p>
    <w:p w:rsidR="00A454F1" w:rsidRDefault="00543B69" w:rsidP="00823854">
      <w:r>
        <w:t>Diese Klasse hat drei Methoden:</w:t>
      </w:r>
    </w:p>
    <w:p w:rsidR="00543B69" w:rsidRPr="004C42B6" w:rsidRDefault="00543B69" w:rsidP="00543B69">
      <w:pPr>
        <w:pStyle w:val="Listenabsatz"/>
        <w:numPr>
          <w:ilvl w:val="0"/>
          <w:numId w:val="33"/>
        </w:numPr>
        <w:rPr>
          <w:i/>
        </w:rPr>
      </w:pPr>
      <w:r w:rsidRPr="004C42B6">
        <w:rPr>
          <w:i/>
        </w:rPr>
        <w:t>Initialisierung</w:t>
      </w:r>
      <w:r w:rsidR="002470C8">
        <w:rPr>
          <w:i/>
        </w:rPr>
        <w:br/>
      </w:r>
      <w:r w:rsidR="002470C8">
        <w:t xml:space="preserve">Die Methode </w:t>
      </w:r>
      <w:r w:rsidR="002470C8" w:rsidRPr="004C42B6">
        <w:rPr>
          <w:i/>
        </w:rPr>
        <w:t>Initialisierung</w:t>
      </w:r>
      <w:r w:rsidR="002470C8">
        <w:t xml:space="preserve"> wird nur einmalig beim Start des Programms aufgerufen und ist wie der Name ahnen lässt für die Initialisierung eines </w:t>
      </w:r>
      <w:proofErr w:type="spellStart"/>
      <w:r w:rsidR="002470C8" w:rsidRPr="005545D8">
        <w:t>MotionProxy</w:t>
      </w:r>
      <w:r w:rsidR="002470C8">
        <w:t>s</w:t>
      </w:r>
      <w:proofErr w:type="spellEnd"/>
      <w:r w:rsidR="002470C8">
        <w:t xml:space="preserve">, </w:t>
      </w:r>
      <w:proofErr w:type="spellStart"/>
      <w:r w:rsidR="002470C8" w:rsidRPr="005545D8">
        <w:t>RobotPostureProxy</w:t>
      </w:r>
      <w:proofErr w:type="spellEnd"/>
      <w:r w:rsidR="002470C8">
        <w:t xml:space="preserve"> und </w:t>
      </w:r>
      <w:proofErr w:type="spellStart"/>
      <w:r w:rsidR="002470C8" w:rsidRPr="005545D8">
        <w:t>TextToSpeechProxy</w:t>
      </w:r>
      <w:r w:rsidR="002470C8">
        <w:t>s</w:t>
      </w:r>
      <w:proofErr w:type="spellEnd"/>
      <w:r w:rsidR="002470C8">
        <w:t xml:space="preserve"> zuständig. Des Weiteren werden die Klassen </w:t>
      </w:r>
      <w:r w:rsidR="002470C8" w:rsidRPr="004C42B6">
        <w:rPr>
          <w:i/>
        </w:rPr>
        <w:t>Start</w:t>
      </w:r>
      <w:r w:rsidR="002470C8">
        <w:t xml:space="preserve"> und </w:t>
      </w:r>
      <w:r w:rsidR="002470C8" w:rsidRPr="002470C8">
        <w:rPr>
          <w:i/>
        </w:rPr>
        <w:t>Bewegen</w:t>
      </w:r>
      <w:r w:rsidR="002470C8">
        <w:t xml:space="preserve"> initialisiert und anschließend die Methode </w:t>
      </w:r>
      <w:r w:rsidR="002470C8" w:rsidRPr="004C42B6">
        <w:rPr>
          <w:i/>
        </w:rPr>
        <w:t>Startposition</w:t>
      </w:r>
      <w:r w:rsidR="002470C8">
        <w:t xml:space="preserve"> von </w:t>
      </w:r>
      <w:r w:rsidR="002470C8" w:rsidRPr="002470C8">
        <w:rPr>
          <w:i/>
        </w:rPr>
        <w:t>Start</w:t>
      </w:r>
      <w:r w:rsidR="002470C8">
        <w:t xml:space="preserve"> aufgerufen.</w:t>
      </w:r>
    </w:p>
    <w:p w:rsidR="00543B69" w:rsidRPr="00454C94" w:rsidRDefault="00543B69" w:rsidP="002470C8">
      <w:pPr>
        <w:pStyle w:val="Listenabsatz"/>
        <w:numPr>
          <w:ilvl w:val="0"/>
          <w:numId w:val="33"/>
        </w:numPr>
      </w:pPr>
      <w:proofErr w:type="spellStart"/>
      <w:r w:rsidRPr="004C42B6">
        <w:rPr>
          <w:i/>
        </w:rPr>
        <w:t>Bew_Winkel</w:t>
      </w:r>
      <w:proofErr w:type="spellEnd"/>
      <w:r w:rsidR="002470C8">
        <w:rPr>
          <w:i/>
        </w:rPr>
        <w:br/>
      </w:r>
      <w:r w:rsidR="00454C94">
        <w:t xml:space="preserve">Diese Methode wird aufgerufen, wenn </w:t>
      </w:r>
      <w:proofErr w:type="spellStart"/>
      <w:r w:rsidR="00454C94">
        <w:t>Nao</w:t>
      </w:r>
      <w:proofErr w:type="spellEnd"/>
      <w:r w:rsidR="00454C94">
        <w:t xml:space="preserve"> eine Bewegung vorführen soll. Je nach dem ob </w:t>
      </w:r>
      <w:proofErr w:type="spellStart"/>
      <w:r w:rsidR="00454C94">
        <w:t>Nao</w:t>
      </w:r>
      <w:proofErr w:type="spellEnd"/>
      <w:r w:rsidR="00454C94">
        <w:t xml:space="preserve"> eine neue Bewegung vormachen soll oder die bereits ausgeführte Bewegung wiederholen soll wird eine </w:t>
      </w:r>
      <w:r w:rsidR="00B91D27">
        <w:t xml:space="preserve">vorgegebene </w:t>
      </w:r>
      <w:r w:rsidR="00454C94">
        <w:t xml:space="preserve">Methode in der Klasse </w:t>
      </w:r>
      <w:r w:rsidR="00454C94" w:rsidRPr="00454C94">
        <w:rPr>
          <w:i/>
        </w:rPr>
        <w:t>Bewegung</w:t>
      </w:r>
      <w:r w:rsidR="00454C94">
        <w:t xml:space="preserve"> aufgerufen.</w:t>
      </w:r>
    </w:p>
    <w:p w:rsidR="00543B69" w:rsidRPr="00454C94" w:rsidRDefault="00543B69" w:rsidP="00543B69">
      <w:pPr>
        <w:pStyle w:val="Listenabsatz"/>
        <w:numPr>
          <w:ilvl w:val="0"/>
          <w:numId w:val="33"/>
        </w:numPr>
      </w:pPr>
      <w:proofErr w:type="spellStart"/>
      <w:r w:rsidRPr="004C42B6">
        <w:rPr>
          <w:i/>
        </w:rPr>
        <w:t>Bew_Ausgangsposition</w:t>
      </w:r>
      <w:proofErr w:type="spellEnd"/>
      <w:r w:rsidR="00454C94">
        <w:rPr>
          <w:i/>
        </w:rPr>
        <w:br/>
      </w:r>
      <w:r w:rsidR="00454C94" w:rsidRPr="00454C94">
        <w:t xml:space="preserve">Hierbei </w:t>
      </w:r>
      <w:r w:rsidR="00454C94">
        <w:t xml:space="preserve">wird die Methode </w:t>
      </w:r>
      <w:r w:rsidR="00454C94" w:rsidRPr="00454C94">
        <w:rPr>
          <w:i/>
        </w:rPr>
        <w:t>Ausgangsposition</w:t>
      </w:r>
      <w:r w:rsidR="00454C94">
        <w:t xml:space="preserve"> der Klasse </w:t>
      </w:r>
      <w:r w:rsidR="00454C94" w:rsidRPr="00454C94">
        <w:rPr>
          <w:i/>
        </w:rPr>
        <w:t>Bewegen</w:t>
      </w:r>
      <w:r w:rsidR="00454C94">
        <w:t xml:space="preserve"> aufgerufen.</w:t>
      </w:r>
    </w:p>
    <w:p w:rsidR="004C42B6" w:rsidRDefault="004C42B6" w:rsidP="004C42B6"/>
    <w:p w:rsidR="00454C94" w:rsidRPr="00543B69" w:rsidRDefault="00454C94" w:rsidP="00454C94">
      <w:pPr>
        <w:rPr>
          <w:b/>
        </w:rPr>
      </w:pPr>
      <w:r>
        <w:rPr>
          <w:b/>
          <w:i/>
        </w:rPr>
        <w:t>Start</w:t>
      </w:r>
      <w:r w:rsidRPr="00543B69">
        <w:rPr>
          <w:b/>
        </w:rPr>
        <w:t xml:space="preserve"> (</w:t>
      </w:r>
      <w:proofErr w:type="spellStart"/>
      <w:r w:rsidRPr="00543B69">
        <w:rPr>
          <w:b/>
        </w:rPr>
        <w:t>Nao</w:t>
      </w:r>
      <w:proofErr w:type="spellEnd"/>
      <w:r w:rsidRPr="00543B69">
        <w:rPr>
          <w:b/>
        </w:rPr>
        <w:t>-Bereich)</w:t>
      </w:r>
      <w:r>
        <w:rPr>
          <w:b/>
        </w:rPr>
        <w:t>:</w:t>
      </w:r>
    </w:p>
    <w:p w:rsidR="00454C94" w:rsidRDefault="00454C94" w:rsidP="004C42B6">
      <w:r>
        <w:t xml:space="preserve">Diese Klasse hat nur die eine Methode </w:t>
      </w:r>
      <w:r w:rsidRPr="00454C94">
        <w:rPr>
          <w:i/>
        </w:rPr>
        <w:t>Startposition</w:t>
      </w:r>
      <w:r>
        <w:t xml:space="preserve">. In dieser Methode bewegt sich </w:t>
      </w:r>
      <w:proofErr w:type="spellStart"/>
      <w:r>
        <w:t>Nao</w:t>
      </w:r>
      <w:proofErr w:type="spellEnd"/>
      <w:r>
        <w:t xml:space="preserve"> in die Startposition </w:t>
      </w:r>
      <w:proofErr w:type="spellStart"/>
      <w:r>
        <w:t>StandInit</w:t>
      </w:r>
      <w:proofErr w:type="spellEnd"/>
      <w:r>
        <w:t xml:space="preserve">. Außerdem sagt </w:t>
      </w:r>
      <w:proofErr w:type="spellStart"/>
      <w:r>
        <w:t>Nao</w:t>
      </w:r>
      <w:proofErr w:type="spellEnd"/>
      <w:r>
        <w:t xml:space="preserve"> parallel dazu „Herzlich Willkommen zum Spiel“.</w:t>
      </w:r>
    </w:p>
    <w:p w:rsidR="002470C8" w:rsidRDefault="002470C8" w:rsidP="00823854"/>
    <w:p w:rsidR="00454C94" w:rsidRPr="00454C94" w:rsidRDefault="00454C94" w:rsidP="00823854">
      <w:pPr>
        <w:rPr>
          <w:b/>
        </w:rPr>
      </w:pPr>
      <w:r w:rsidRPr="00454C94">
        <w:rPr>
          <w:b/>
          <w:i/>
        </w:rPr>
        <w:t>Bewegen</w:t>
      </w:r>
      <w:r w:rsidRPr="00454C94">
        <w:rPr>
          <w:b/>
        </w:rPr>
        <w:t xml:space="preserve"> (</w:t>
      </w:r>
      <w:proofErr w:type="spellStart"/>
      <w:r w:rsidRPr="00454C94">
        <w:rPr>
          <w:b/>
        </w:rPr>
        <w:t>Nao</w:t>
      </w:r>
      <w:proofErr w:type="spellEnd"/>
      <w:r w:rsidRPr="00454C94">
        <w:rPr>
          <w:b/>
        </w:rPr>
        <w:t>-Bereich):</w:t>
      </w:r>
    </w:p>
    <w:p w:rsidR="00B91D27" w:rsidRDefault="00B91D27" w:rsidP="00823854">
      <w:r w:rsidRPr="00B91D27">
        <w:rPr>
          <w:i/>
        </w:rPr>
        <w:t>Bewegen</w:t>
      </w:r>
      <w:r>
        <w:t xml:space="preserve"> ist für die Durchführung einer Roboterbewegung zuständig. Alle Methoden dieser Klasse werden entweder von </w:t>
      </w:r>
      <w:r w:rsidRPr="00B91D27">
        <w:rPr>
          <w:i/>
        </w:rPr>
        <w:t>Bewegen</w:t>
      </w:r>
      <w:r>
        <w:t xml:space="preserve"> selbst oder von </w:t>
      </w:r>
      <w:proofErr w:type="spellStart"/>
      <w:r w:rsidRPr="00B91D27">
        <w:rPr>
          <w:i/>
        </w:rPr>
        <w:t>Init</w:t>
      </w:r>
      <w:proofErr w:type="spellEnd"/>
      <w:r>
        <w:t xml:space="preserve"> aufgerufen.</w:t>
      </w:r>
    </w:p>
    <w:p w:rsidR="00CC7C22" w:rsidRDefault="00CC7C22" w:rsidP="00823854">
      <w:r>
        <w:t xml:space="preserve">Wird </w:t>
      </w:r>
      <w:r w:rsidR="004F7673">
        <w:t xml:space="preserve">beispielsweise </w:t>
      </w:r>
      <w:r>
        <w:t xml:space="preserve">die Methode </w:t>
      </w:r>
      <w:r w:rsidRPr="00454C94">
        <w:rPr>
          <w:i/>
        </w:rPr>
        <w:t>Ausgangsposition</w:t>
      </w:r>
      <w:r>
        <w:t xml:space="preserve"> aufgerufen, so geht </w:t>
      </w:r>
      <w:proofErr w:type="spellStart"/>
      <w:r>
        <w:t>Nao</w:t>
      </w:r>
      <w:proofErr w:type="spellEnd"/>
      <w:r>
        <w:t xml:space="preserve"> wieder in seine Standardposition </w:t>
      </w:r>
      <w:proofErr w:type="spellStart"/>
      <w:r>
        <w:t>StandInit</w:t>
      </w:r>
      <w:proofErr w:type="spellEnd"/>
      <w:r>
        <w:t xml:space="preserve">, wie </w:t>
      </w:r>
      <w:r w:rsidR="004F7673">
        <w:t>bei Spielstart</w:t>
      </w:r>
      <w:r>
        <w:t>.</w:t>
      </w:r>
    </w:p>
    <w:p w:rsidR="00454C94" w:rsidRDefault="004F7673" w:rsidP="00823854">
      <w:r>
        <w:lastRenderedPageBreak/>
        <w:t>Wenn</w:t>
      </w:r>
      <w:r w:rsidR="00B91D27">
        <w:t xml:space="preserve"> eine neue Bewegung ausgeführt werden</w:t>
      </w:r>
      <w:r>
        <w:t xml:space="preserve"> soll</w:t>
      </w:r>
      <w:r w:rsidR="00B91D27">
        <w:t xml:space="preserve">, </w:t>
      </w:r>
      <w:r>
        <w:t>dann</w:t>
      </w:r>
      <w:r w:rsidR="00B91D27">
        <w:t xml:space="preserve"> </w:t>
      </w:r>
      <w:r w:rsidR="003E0308">
        <w:t xml:space="preserve">wird eine Bewegung per Zufall ausgewählt und der Roboter führt diese vorgegebene Bewegung mittels des erzeugten </w:t>
      </w:r>
      <w:proofErr w:type="spellStart"/>
      <w:r w:rsidR="003E0308">
        <w:t>MotionProxys</w:t>
      </w:r>
      <w:proofErr w:type="spellEnd"/>
      <w:r w:rsidR="003E0308">
        <w:t xml:space="preserve"> aus.</w:t>
      </w:r>
    </w:p>
    <w:p w:rsidR="003E0308" w:rsidRDefault="003E0308" w:rsidP="00823854"/>
    <w:p w:rsidR="00FF4821" w:rsidRPr="00FF4821" w:rsidRDefault="00FF4821" w:rsidP="00823854">
      <w:pPr>
        <w:rPr>
          <w:b/>
        </w:rPr>
      </w:pPr>
      <w:r w:rsidRPr="00FF4821">
        <w:rPr>
          <w:b/>
          <w:i/>
        </w:rPr>
        <w:t>Angle</w:t>
      </w:r>
      <w:r w:rsidRPr="00FF4821">
        <w:rPr>
          <w:b/>
        </w:rPr>
        <w:t xml:space="preserve"> (Kinect-Bereich)</w:t>
      </w:r>
      <w:r w:rsidR="001F7881">
        <w:rPr>
          <w:b/>
        </w:rPr>
        <w:t>:</w:t>
      </w:r>
    </w:p>
    <w:p w:rsidR="00FF4821" w:rsidRDefault="00F579A5" w:rsidP="00823854">
      <w:r>
        <w:t xml:space="preserve">Diese Klasse kommt währenddessen der Benutzer die Bewegung von </w:t>
      </w:r>
      <w:proofErr w:type="spellStart"/>
      <w:r>
        <w:t>Nao</w:t>
      </w:r>
      <w:proofErr w:type="spellEnd"/>
      <w:r>
        <w:t xml:space="preserve"> nachmachen soll in einer </w:t>
      </w:r>
      <w:proofErr w:type="spellStart"/>
      <w:r>
        <w:t>while</w:t>
      </w:r>
      <w:proofErr w:type="spellEnd"/>
      <w:r>
        <w:t xml:space="preserve">-Schleife zum Einsatz. Die </w:t>
      </w:r>
      <w:proofErr w:type="spellStart"/>
      <w:r>
        <w:t>while</w:t>
      </w:r>
      <w:proofErr w:type="spellEnd"/>
      <w:r>
        <w:t xml:space="preserve">-Schleife, die eine bestimmte Zeit (in unserem Fall </w:t>
      </w:r>
      <w:r w:rsidR="00B64D1A">
        <w:t>10</w:t>
      </w:r>
      <w:r>
        <w:t xml:space="preserve"> Sekunden) </w:t>
      </w:r>
      <w:r w:rsidR="00B64D1A">
        <w:t xml:space="preserve">ausgeführt wird, </w:t>
      </w:r>
      <w:r>
        <w:t xml:space="preserve">ruft jedes Mal die Methode </w:t>
      </w:r>
      <w:r w:rsidRPr="00F579A5">
        <w:rPr>
          <w:i/>
        </w:rPr>
        <w:t>Berechnen</w:t>
      </w:r>
      <w:r>
        <w:t xml:space="preserve"> auf. In dieser Methode werden die aktuellen Joints von der vor der Kinect stehenden Person</w:t>
      </w:r>
      <w:r w:rsidR="00B0779E">
        <w:t xml:space="preserve"> berechnet. </w:t>
      </w:r>
      <w:r w:rsidR="00B0779E" w:rsidRPr="00B64D1A">
        <w:t xml:space="preserve">Mithilfe dieser Joints </w:t>
      </w:r>
      <w:r w:rsidR="00033C0F" w:rsidRPr="00B64D1A">
        <w:t>können</w:t>
      </w:r>
      <w:r w:rsidR="00B0779E" w:rsidRPr="00B64D1A">
        <w:t xml:space="preserve"> danach die Winkel </w:t>
      </w:r>
      <w:r w:rsidR="00B64D1A" w:rsidRPr="00B64D1A">
        <w:t>bestimmt</w:t>
      </w:r>
      <w:r w:rsidR="00B64D1A">
        <w:t xml:space="preserve"> werden und es erfolgt das Weiterreichen dieser Werte an die Klasse </w:t>
      </w:r>
      <w:r w:rsidR="00B64D1A" w:rsidRPr="00B64D1A">
        <w:rPr>
          <w:i/>
        </w:rPr>
        <w:t>Vergleich</w:t>
      </w:r>
      <w:r w:rsidR="00B64D1A">
        <w:t>.</w:t>
      </w:r>
    </w:p>
    <w:p w:rsidR="001F7881" w:rsidRDefault="001F7881" w:rsidP="00823854"/>
    <w:p w:rsidR="001F7881" w:rsidRPr="001F7881" w:rsidRDefault="001F7881" w:rsidP="00823854">
      <w:pPr>
        <w:rPr>
          <w:b/>
        </w:rPr>
      </w:pPr>
      <w:r w:rsidRPr="001F7881">
        <w:rPr>
          <w:b/>
          <w:i/>
        </w:rPr>
        <w:t>Vergleich</w:t>
      </w:r>
      <w:r w:rsidRPr="001F7881">
        <w:rPr>
          <w:b/>
        </w:rPr>
        <w:t xml:space="preserve"> (Kinect-Bereich):</w:t>
      </w:r>
    </w:p>
    <w:p w:rsidR="00FF4821" w:rsidRDefault="00B64D1A" w:rsidP="00823854">
      <w:r>
        <w:t>In dieser Klasse gibt es für jeden Winkel der vergleicht wird eine extra Methode:</w:t>
      </w:r>
    </w:p>
    <w:p w:rsidR="00B64D1A" w:rsidRDefault="00B64D1A" w:rsidP="00B64D1A">
      <w:pPr>
        <w:pStyle w:val="Listenabsatz"/>
        <w:numPr>
          <w:ilvl w:val="0"/>
          <w:numId w:val="34"/>
        </w:numPr>
      </w:pPr>
      <w:proofErr w:type="spellStart"/>
      <w:r w:rsidRPr="00B64D1A">
        <w:t>Achsel_links_roll</w:t>
      </w:r>
      <w:proofErr w:type="spellEnd"/>
    </w:p>
    <w:p w:rsidR="00B64D1A" w:rsidRDefault="00B64D1A" w:rsidP="00B64D1A">
      <w:pPr>
        <w:pStyle w:val="Listenabsatz"/>
        <w:numPr>
          <w:ilvl w:val="0"/>
          <w:numId w:val="34"/>
        </w:numPr>
      </w:pPr>
      <w:proofErr w:type="spellStart"/>
      <w:r w:rsidRPr="00B64D1A">
        <w:t>Achsel_rechts_roll</w:t>
      </w:r>
      <w:proofErr w:type="spellEnd"/>
    </w:p>
    <w:p w:rsidR="00B64D1A" w:rsidRDefault="00B64D1A" w:rsidP="00B64D1A">
      <w:pPr>
        <w:pStyle w:val="Listenabsatz"/>
        <w:numPr>
          <w:ilvl w:val="0"/>
          <w:numId w:val="34"/>
        </w:numPr>
      </w:pPr>
      <w:proofErr w:type="spellStart"/>
      <w:r w:rsidRPr="00B64D1A">
        <w:t>Achsel_rechts_pitch</w:t>
      </w:r>
      <w:proofErr w:type="spellEnd"/>
    </w:p>
    <w:p w:rsidR="00B64D1A" w:rsidRDefault="00B64D1A" w:rsidP="00B64D1A">
      <w:pPr>
        <w:pStyle w:val="Listenabsatz"/>
        <w:numPr>
          <w:ilvl w:val="0"/>
          <w:numId w:val="34"/>
        </w:numPr>
      </w:pPr>
      <w:proofErr w:type="spellStart"/>
      <w:r w:rsidRPr="00B64D1A">
        <w:t>Achsel_</w:t>
      </w:r>
      <w:r>
        <w:t>links</w:t>
      </w:r>
      <w:r w:rsidRPr="00B64D1A">
        <w:t>_pitch</w:t>
      </w:r>
      <w:proofErr w:type="spellEnd"/>
    </w:p>
    <w:p w:rsidR="00B64D1A" w:rsidRDefault="00B64D1A" w:rsidP="00B64D1A">
      <w:pPr>
        <w:pStyle w:val="Listenabsatz"/>
        <w:numPr>
          <w:ilvl w:val="0"/>
          <w:numId w:val="34"/>
        </w:numPr>
      </w:pPr>
      <w:proofErr w:type="spellStart"/>
      <w:r w:rsidRPr="00B64D1A">
        <w:t>Ellenbogen_rechts_roll</w:t>
      </w:r>
      <w:proofErr w:type="spellEnd"/>
    </w:p>
    <w:p w:rsidR="00B64D1A" w:rsidRDefault="00B64D1A" w:rsidP="00B64D1A">
      <w:pPr>
        <w:pStyle w:val="Listenabsatz"/>
        <w:numPr>
          <w:ilvl w:val="0"/>
          <w:numId w:val="34"/>
        </w:numPr>
      </w:pPr>
      <w:proofErr w:type="spellStart"/>
      <w:r w:rsidRPr="00B64D1A">
        <w:t>Ellenbogen_</w:t>
      </w:r>
      <w:r>
        <w:t>lins</w:t>
      </w:r>
      <w:r w:rsidRPr="00B64D1A">
        <w:t>_roll</w:t>
      </w:r>
      <w:proofErr w:type="spellEnd"/>
    </w:p>
    <w:p w:rsidR="00B64D1A" w:rsidRDefault="00B64D1A" w:rsidP="00823854">
      <w:r>
        <w:t xml:space="preserve">In allen Methoden erfolgt zunächst eine Anpassung der übergebenen Kinect-Winkel, sodass die Winkel von dem Spieler und des </w:t>
      </w:r>
      <w:proofErr w:type="spellStart"/>
      <w:r>
        <w:t>Naos</w:t>
      </w:r>
      <w:proofErr w:type="spellEnd"/>
      <w:r>
        <w:t xml:space="preserve"> übereinstimmen. Letztendlich erfolgt der Abgleich, ob die beiden Winkel nahezu identisch sind.</w:t>
      </w:r>
    </w:p>
    <w:p w:rsidR="001F7881" w:rsidRPr="00CC7C22" w:rsidRDefault="001F7881" w:rsidP="00823854"/>
    <w:p w:rsidR="00F7001A" w:rsidRDefault="00EF180B" w:rsidP="00F7001A">
      <w:pPr>
        <w:pStyle w:val="berschrift3"/>
      </w:pPr>
      <w:bookmarkStart w:id="86" w:name="_Toc386030100"/>
      <w:r>
        <w:t>Programmablaufplan einer Bewegungsnachahmung</w:t>
      </w:r>
      <w:bookmarkEnd w:id="86"/>
    </w:p>
    <w:p w:rsidR="00A13508" w:rsidRDefault="00E83FD1" w:rsidP="00543B69">
      <w:r>
        <w:t xml:space="preserve">Dieses Kapitel erläutert den programminternen zeitlichen Ablauf, wenn der Spieler eine Bewegung nachmachen möchte. </w:t>
      </w:r>
      <w:r w:rsidR="006417CA">
        <w:t>Der Programmablaufplan wurde in zwei Bilder gesplittet, sodass die zwei wichtigen Teile getrennt voneinander betrachtet werden können.</w:t>
      </w:r>
    </w:p>
    <w:p w:rsidR="006417CA" w:rsidRDefault="00A13508" w:rsidP="00543B69">
      <w:r>
        <w:t>Neben jeder Aktion ist in roter Farbe der Klassenname notiert, sodass die Zuordnung zwischen der Aktion und einer konkreten Klasse nochmals verdeutlicht wird.</w:t>
      </w:r>
    </w:p>
    <w:p w:rsidR="00E83FD1" w:rsidRDefault="00A13508" w:rsidP="00543B69">
      <w:r>
        <w:lastRenderedPageBreak/>
        <w:t xml:space="preserve">Bei den beiden Abbildungen </w:t>
      </w:r>
      <w:r w:rsidR="00E83FD1">
        <w:t xml:space="preserve">wird </w:t>
      </w:r>
      <w:r>
        <w:t>zusätzlich</w:t>
      </w:r>
      <w:r w:rsidR="00E83FD1">
        <w:t xml:space="preserve"> auf die gesamte Thread-Struktur eingegangen. </w:t>
      </w:r>
      <w:r>
        <w:t xml:space="preserve">In </w:t>
      </w:r>
      <w:r w:rsidR="002C0FED">
        <w:t>dunkel</w:t>
      </w:r>
      <w:r>
        <w:t>blauer Farbe ist das Starten eines Threads gekennzeichnet bzw. die Überprüfung ob ein Thread fertig ist.</w:t>
      </w:r>
      <w:r w:rsidR="00A64A36">
        <w:t xml:space="preserve"> In hellblauer Farbe sind die Namen angegeben. Sodass es ersichtlich ist, was in einem Thread passiert sind auch alle Aktionen eines Threads in hellblau umrandet.</w:t>
      </w:r>
    </w:p>
    <w:p w:rsidR="00E83FD1" w:rsidRDefault="00E83FD1" w:rsidP="00543B69"/>
    <w:p w:rsidR="00D5359F" w:rsidRDefault="002C0FED" w:rsidP="00D5359F">
      <w:pPr>
        <w:keepNext/>
      </w:pPr>
      <w:r>
        <w:rPr>
          <w:noProof/>
          <w:lang w:eastAsia="de-DE"/>
        </w:rPr>
        <w:drawing>
          <wp:inline distT="0" distB="0" distL="0" distR="0" wp14:anchorId="4BE5B7A1" wp14:editId="46C2892F">
            <wp:extent cx="5826642" cy="5175709"/>
            <wp:effectExtent l="0" t="0" r="3175" b="635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1_1(1).jpg"/>
                    <pic:cNvPicPr/>
                  </pic:nvPicPr>
                  <pic:blipFill rotWithShape="1">
                    <a:blip r:embed="rId20">
                      <a:extLst>
                        <a:ext uri="{28A0092B-C50C-407E-A947-70E740481C1C}">
                          <a14:useLocalDpi xmlns:a14="http://schemas.microsoft.com/office/drawing/2010/main" val="0"/>
                        </a:ext>
                      </a:extLst>
                    </a:blip>
                    <a:srcRect l="25103" r="7153" b="14210"/>
                    <a:stretch/>
                  </pic:blipFill>
                  <pic:spPr bwMode="auto">
                    <a:xfrm>
                      <a:off x="0" y="0"/>
                      <a:ext cx="5825918" cy="5175066"/>
                    </a:xfrm>
                    <a:prstGeom prst="rect">
                      <a:avLst/>
                    </a:prstGeom>
                    <a:ln>
                      <a:noFill/>
                    </a:ln>
                    <a:extLst>
                      <a:ext uri="{53640926-AAD7-44D8-BBD7-CCE9431645EC}">
                        <a14:shadowObscured xmlns:a14="http://schemas.microsoft.com/office/drawing/2010/main"/>
                      </a:ext>
                    </a:extLst>
                  </pic:spPr>
                </pic:pic>
              </a:graphicData>
            </a:graphic>
          </wp:inline>
        </w:drawing>
      </w:r>
    </w:p>
    <w:p w:rsidR="006B19D6" w:rsidRDefault="00D5359F" w:rsidP="00D5359F">
      <w:pPr>
        <w:pStyle w:val="Beschriftung"/>
        <w:jc w:val="center"/>
      </w:pPr>
      <w:bookmarkStart w:id="87" w:name="_Toc386030065"/>
      <w:bookmarkStart w:id="88" w:name="_Ref386037800"/>
      <w:r>
        <w:t xml:space="preserve">Abb. </w:t>
      </w:r>
      <w:r>
        <w:fldChar w:fldCharType="begin"/>
      </w:r>
      <w:r>
        <w:instrText xml:space="preserve"> SEQ Abb. \* ARABIC </w:instrText>
      </w:r>
      <w:r>
        <w:fldChar w:fldCharType="separate"/>
      </w:r>
      <w:r>
        <w:rPr>
          <w:noProof/>
        </w:rPr>
        <w:t>8</w:t>
      </w:r>
      <w:r>
        <w:fldChar w:fldCharType="end"/>
      </w:r>
      <w:bookmarkEnd w:id="88"/>
      <w:r w:rsidR="00D35612">
        <w:t>: Pro</w:t>
      </w:r>
      <w:r>
        <w:t>g</w:t>
      </w:r>
      <w:r w:rsidR="00D35612">
        <w:t>rammablaufplan – erster Teil</w:t>
      </w:r>
      <w:bookmarkEnd w:id="87"/>
    </w:p>
    <w:p w:rsidR="006B19D6" w:rsidRDefault="006B19D6" w:rsidP="00543B69"/>
    <w:p w:rsidR="00040CC7" w:rsidRDefault="007B3FA6" w:rsidP="00543B69">
      <w:r>
        <w:t xml:space="preserve">Wenn ein Spieler eine Bewegung von </w:t>
      </w:r>
      <w:proofErr w:type="spellStart"/>
      <w:r>
        <w:t>Nao</w:t>
      </w:r>
      <w:proofErr w:type="spellEnd"/>
      <w:r>
        <w:t xml:space="preserve"> nachmachen möchte, muss auf der GUI entweder auf den Button „neue Bewegung“ oder „Bewegung </w:t>
      </w:r>
      <w:proofErr w:type="spellStart"/>
      <w:r>
        <w:t>wdh</w:t>
      </w:r>
      <w:proofErr w:type="spellEnd"/>
      <w:r>
        <w:t>.“ geklickt werden. Dieser Klick ist auch gleichzeitig der Start des internen Ablaufs.</w:t>
      </w:r>
      <w:r w:rsidR="006A0B57">
        <w:t xml:space="preserve"> Auf der grafischen Oberfläche des Spiels erscheint nun der Text „</w:t>
      </w:r>
      <w:proofErr w:type="spellStart"/>
      <w:r w:rsidR="006A0B57">
        <w:t>Nao</w:t>
      </w:r>
      <w:proofErr w:type="spellEnd"/>
      <w:r w:rsidR="006A0B57">
        <w:t xml:space="preserve"> macht eine Bewegung“ und alle Butt</w:t>
      </w:r>
      <w:r w:rsidR="00040CC7">
        <w:t>ons sind nicht mehr anklickbar.</w:t>
      </w:r>
    </w:p>
    <w:p w:rsidR="00040CC7" w:rsidRDefault="00A62C61" w:rsidP="00543B69">
      <w:commentRangeStart w:id="89"/>
      <w:r>
        <w:lastRenderedPageBreak/>
        <w:t>Danach werden zwei Threads (</w:t>
      </w:r>
      <w:proofErr w:type="spellStart"/>
      <w:r>
        <w:t>Thread_Bewegung_Nao</w:t>
      </w:r>
      <w:proofErr w:type="spellEnd"/>
      <w:r>
        <w:t xml:space="preserve"> und </w:t>
      </w:r>
      <w:proofErr w:type="spellStart"/>
      <w:r>
        <w:t>Thread_Bewegung_GUI</w:t>
      </w:r>
      <w:proofErr w:type="spellEnd"/>
      <w:r>
        <w:t xml:space="preserve">) </w:t>
      </w:r>
      <w:r w:rsidR="00040CC7">
        <w:t>gestartet.</w:t>
      </w:r>
      <w:commentRangeEnd w:id="89"/>
      <w:r w:rsidR="00616EFF">
        <w:rPr>
          <w:rStyle w:val="Kommentarzeichen"/>
        </w:rPr>
        <w:commentReference w:id="89"/>
      </w:r>
    </w:p>
    <w:p w:rsidR="00040CC7" w:rsidRDefault="00A62C61" w:rsidP="00543B69">
      <w:r>
        <w:t xml:space="preserve">Im </w:t>
      </w:r>
      <w:proofErr w:type="spellStart"/>
      <w:r>
        <w:t>Thread_Bewegung_Nao</w:t>
      </w:r>
      <w:proofErr w:type="spellEnd"/>
      <w:r>
        <w:t xml:space="preserve"> </w:t>
      </w:r>
      <w:r w:rsidR="00040CC7">
        <w:t xml:space="preserve">wird die Methode </w:t>
      </w:r>
      <w:proofErr w:type="spellStart"/>
      <w:r w:rsidR="00040CC7">
        <w:t>Bew_Winkel</w:t>
      </w:r>
      <w:proofErr w:type="spellEnd"/>
      <w:r w:rsidR="00040CC7">
        <w:t xml:space="preserve">() aus der Klasse </w:t>
      </w:r>
      <w:proofErr w:type="spellStart"/>
      <w:r w:rsidR="00040CC7" w:rsidRPr="00040CC7">
        <w:rPr>
          <w:i/>
        </w:rPr>
        <w:t>Init</w:t>
      </w:r>
      <w:proofErr w:type="spellEnd"/>
      <w:r w:rsidR="00040CC7">
        <w:t xml:space="preserve"> aufgerufen und dann in der Klasse </w:t>
      </w:r>
      <w:r w:rsidR="00040CC7" w:rsidRPr="00040CC7">
        <w:rPr>
          <w:i/>
        </w:rPr>
        <w:t>Bewegung</w:t>
      </w:r>
      <w:r w:rsidR="00040CC7">
        <w:t xml:space="preserve"> die </w:t>
      </w:r>
      <w:proofErr w:type="spellStart"/>
      <w:r w:rsidR="00040CC7">
        <w:t>Nao</w:t>
      </w:r>
      <w:proofErr w:type="spellEnd"/>
      <w:r w:rsidR="00040CC7">
        <w:t xml:space="preserve">-Bewegung ausgeführt. Währenddessen die Bewegung ausgeführt wird, werden verschiedene Winkel in Listen gespeichert. Wenn die Bewegung vom </w:t>
      </w:r>
      <w:proofErr w:type="spellStart"/>
      <w:r w:rsidR="00040CC7">
        <w:t>Nao</w:t>
      </w:r>
      <w:proofErr w:type="spellEnd"/>
      <w:r w:rsidR="00040CC7">
        <w:t xml:space="preserve"> fertig ist, beendet sich automatisch dieser Thread.</w:t>
      </w:r>
    </w:p>
    <w:p w:rsidR="00040CC7" w:rsidRDefault="00040CC7" w:rsidP="00543B69">
      <w:proofErr w:type="spellStart"/>
      <w:r>
        <w:t>Thread_Bewegung_GUI</w:t>
      </w:r>
      <w:proofErr w:type="spellEnd"/>
      <w:r>
        <w:t xml:space="preserve"> ist zwar schon gestartet, wartet aber in einer </w:t>
      </w:r>
      <w:proofErr w:type="spellStart"/>
      <w:r>
        <w:t>while</w:t>
      </w:r>
      <w:proofErr w:type="spellEnd"/>
      <w:r>
        <w:t>-Schleife bis der parallel</w:t>
      </w:r>
      <w:r w:rsidR="00A64A36">
        <w:t>-</w:t>
      </w:r>
      <w:r>
        <w:t>laufende Thread beendet ist und erst dann erfolgt der weitere Ablauf. Im nächsten Schritt wird überprüft, ob die Kinect einen Spieler erkennt. Falls dies nicht zutrifft, erscheint auf dem Bildschirm „Stell dich vor die Kinect“ und es wird gewartet</w:t>
      </w:r>
      <w:r w:rsidR="00075419">
        <w:t xml:space="preserve"> bis ein Spieler erkannt wird. Ist nun ein Spieler erkannt</w:t>
      </w:r>
      <w:r w:rsidR="00A64A36">
        <w:t xml:space="preserve">, </w:t>
      </w:r>
      <w:r w:rsidR="00075419">
        <w:t>erfolgt der weitere Ablauf, der im zweiten Teil nun erläutert wird.</w:t>
      </w:r>
    </w:p>
    <w:p w:rsidR="007B3FA6" w:rsidRDefault="007B3FA6" w:rsidP="00543B69"/>
    <w:p w:rsidR="007B3FA6" w:rsidRDefault="007B3FA6" w:rsidP="00543B69"/>
    <w:p w:rsidR="007B3FA6" w:rsidRDefault="007B3FA6" w:rsidP="00543B69"/>
    <w:p w:rsidR="00D5359F" w:rsidRDefault="002C0FED" w:rsidP="00D5359F">
      <w:pPr>
        <w:keepNext/>
      </w:pPr>
      <w:r>
        <w:rPr>
          <w:noProof/>
          <w:lang w:eastAsia="de-DE"/>
        </w:rPr>
        <w:lastRenderedPageBreak/>
        <w:drawing>
          <wp:inline distT="0" distB="0" distL="0" distR="0" wp14:anchorId="23440CB2" wp14:editId="04A7C7FB">
            <wp:extent cx="5805377" cy="5587675"/>
            <wp:effectExtent l="0" t="0" r="508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2_1.jpg"/>
                    <pic:cNvPicPr/>
                  </pic:nvPicPr>
                  <pic:blipFill rotWithShape="1">
                    <a:blip r:embed="rId21">
                      <a:extLst>
                        <a:ext uri="{28A0092B-C50C-407E-A947-70E740481C1C}">
                          <a14:useLocalDpi xmlns:a14="http://schemas.microsoft.com/office/drawing/2010/main" val="0"/>
                        </a:ext>
                      </a:extLst>
                    </a:blip>
                    <a:srcRect l="2584" r="8800"/>
                    <a:stretch/>
                  </pic:blipFill>
                  <pic:spPr bwMode="auto">
                    <a:xfrm>
                      <a:off x="0" y="0"/>
                      <a:ext cx="5805517" cy="5587810"/>
                    </a:xfrm>
                    <a:prstGeom prst="rect">
                      <a:avLst/>
                    </a:prstGeom>
                    <a:ln>
                      <a:noFill/>
                    </a:ln>
                    <a:extLst>
                      <a:ext uri="{53640926-AAD7-44D8-BBD7-CCE9431645EC}">
                        <a14:shadowObscured xmlns:a14="http://schemas.microsoft.com/office/drawing/2010/main"/>
                      </a:ext>
                    </a:extLst>
                  </pic:spPr>
                </pic:pic>
              </a:graphicData>
            </a:graphic>
          </wp:inline>
        </w:drawing>
      </w:r>
    </w:p>
    <w:p w:rsidR="00FA31E4" w:rsidRDefault="00D5359F" w:rsidP="00D5359F">
      <w:pPr>
        <w:pStyle w:val="Beschriftung"/>
        <w:jc w:val="center"/>
      </w:pPr>
      <w:bookmarkStart w:id="90" w:name="_Toc386030066"/>
      <w:bookmarkStart w:id="91" w:name="_Ref386037747"/>
      <w:r>
        <w:t xml:space="preserve">Abb. </w:t>
      </w:r>
      <w:r>
        <w:fldChar w:fldCharType="begin"/>
      </w:r>
      <w:r>
        <w:instrText xml:space="preserve"> SEQ Abb. \* ARABIC </w:instrText>
      </w:r>
      <w:r>
        <w:fldChar w:fldCharType="separate"/>
      </w:r>
      <w:r>
        <w:rPr>
          <w:noProof/>
        </w:rPr>
        <w:t>9</w:t>
      </w:r>
      <w:r>
        <w:fldChar w:fldCharType="end"/>
      </w:r>
      <w:bookmarkEnd w:id="91"/>
      <w:r>
        <w:t>: Programmablaufplan – zweiter Teil</w:t>
      </w:r>
      <w:bookmarkEnd w:id="90"/>
    </w:p>
    <w:p w:rsidR="00616EFF" w:rsidRDefault="00616EFF" w:rsidP="00543B69"/>
    <w:p w:rsidR="00616EFF" w:rsidRDefault="00EF4624" w:rsidP="00543B69">
      <w:r>
        <w:t xml:space="preserve">Bis zum Anfang dieser Abbildung wurde die Bewegung vom </w:t>
      </w:r>
      <w:proofErr w:type="spellStart"/>
      <w:r>
        <w:t>Nao</w:t>
      </w:r>
      <w:proofErr w:type="spellEnd"/>
      <w:r>
        <w:t xml:space="preserve"> ausgeführt, die Winkel dieser Bewegung gespeichert und </w:t>
      </w:r>
      <w:r w:rsidR="00656122">
        <w:t>es wurde ein Spieler von der Kinect erkannt.</w:t>
      </w:r>
    </w:p>
    <w:p w:rsidR="00AB37CB" w:rsidRDefault="00656122" w:rsidP="00543B69">
      <w:r>
        <w:t>Nun werden erneut zwei Threads (</w:t>
      </w:r>
      <w:proofErr w:type="spellStart"/>
      <w:r>
        <w:t>Thread_Timer</w:t>
      </w:r>
      <w:proofErr w:type="spellEnd"/>
      <w:r>
        <w:t xml:space="preserve"> und </w:t>
      </w:r>
      <w:proofErr w:type="spellStart"/>
      <w:r>
        <w:t>Thread_Kinect</w:t>
      </w:r>
      <w:proofErr w:type="spellEnd"/>
      <w:r>
        <w:t xml:space="preserve">) gestartet. </w:t>
      </w:r>
      <w:r w:rsidR="009336F6">
        <w:t>Ab diesem Zeitpunkt</w:t>
      </w:r>
      <w:r w:rsidR="00D53605">
        <w:t xml:space="preserve"> werden nun drei Aktionen parall</w:t>
      </w:r>
      <w:r w:rsidR="00AB37CB">
        <w:t>el ausgeführt.</w:t>
      </w:r>
    </w:p>
    <w:p w:rsidR="00616EFF" w:rsidRDefault="00D53605" w:rsidP="00543B69">
      <w:r>
        <w:t xml:space="preserve">In der Klasse </w:t>
      </w:r>
      <w:proofErr w:type="spellStart"/>
      <w:r w:rsidRPr="00D53605">
        <w:rPr>
          <w:i/>
        </w:rPr>
        <w:t>Init</w:t>
      </w:r>
      <w:proofErr w:type="spellEnd"/>
      <w:r>
        <w:t xml:space="preserve"> wird die Methode </w:t>
      </w:r>
      <w:proofErr w:type="spellStart"/>
      <w:r>
        <w:t>Bew_Ausgangsposition</w:t>
      </w:r>
      <w:proofErr w:type="spellEnd"/>
      <w:r>
        <w:t>() aufgerufen</w:t>
      </w:r>
      <w:r w:rsidR="0013045D">
        <w:t>, woraufhin</w:t>
      </w:r>
      <w:r>
        <w:t xml:space="preserve"> </w:t>
      </w:r>
      <w:proofErr w:type="spellStart"/>
      <w:r>
        <w:t>Nao</w:t>
      </w:r>
      <w:proofErr w:type="spellEnd"/>
      <w:r>
        <w:t xml:space="preserve"> </w:t>
      </w:r>
      <w:r w:rsidR="0013045D">
        <w:t xml:space="preserve">wieder </w:t>
      </w:r>
      <w:r>
        <w:t xml:space="preserve">in seine Ausgangsposition </w:t>
      </w:r>
      <w:proofErr w:type="spellStart"/>
      <w:r>
        <w:t>StandInit</w:t>
      </w:r>
      <w:proofErr w:type="spellEnd"/>
      <w:r w:rsidR="0013045D">
        <w:t xml:space="preserve"> geht</w:t>
      </w:r>
      <w:r>
        <w:t xml:space="preserve">. </w:t>
      </w:r>
      <w:r w:rsidR="00B250C4">
        <w:t xml:space="preserve">An dieser Stelle </w:t>
      </w:r>
      <w:proofErr w:type="spellStart"/>
      <w:r w:rsidR="00B250C4">
        <w:t>Nao</w:t>
      </w:r>
      <w:proofErr w:type="spellEnd"/>
      <w:r w:rsidR="00B250C4">
        <w:t xml:space="preserve"> wieder in seine Ausgangsposition zu stellen hat den Vorteil, dass </w:t>
      </w:r>
      <w:r w:rsidR="0013045D">
        <w:t>jede Bewegung mit derselben Ausgangsposition startet. Nach der durchgeführten Bewegung</w:t>
      </w:r>
      <w:r w:rsidR="009336F6">
        <w:t xml:space="preserve"> kommt eine Schleife, die solange ausgeführt wird, bis der </w:t>
      </w:r>
      <w:proofErr w:type="spellStart"/>
      <w:r w:rsidR="009336F6">
        <w:t>Thread_Timer</w:t>
      </w:r>
      <w:proofErr w:type="spellEnd"/>
      <w:r w:rsidR="009336F6">
        <w:t xml:space="preserve"> fertig ist.</w:t>
      </w:r>
    </w:p>
    <w:p w:rsidR="00F7001A" w:rsidRDefault="00AB37CB" w:rsidP="00823854">
      <w:r>
        <w:lastRenderedPageBreak/>
        <w:t xml:space="preserve">Parallel dazu wird in </w:t>
      </w:r>
      <w:proofErr w:type="spellStart"/>
      <w:r>
        <w:t>Thread_Timer</w:t>
      </w:r>
      <w:proofErr w:type="spellEnd"/>
      <w:r>
        <w:t xml:space="preserve"> (mittlere Spalte der Abbildung) ein Timer mit einer Laufzeit von 10 Sekunden gestartet. In diesem Thread wird dann auch immer die grafische Oberfläche aktualisiert, auf der dann die verbleibende Dauer des </w:t>
      </w:r>
      <w:proofErr w:type="spellStart"/>
      <w:r>
        <w:t>Timers</w:t>
      </w:r>
      <w:proofErr w:type="spellEnd"/>
      <w:r>
        <w:t xml:space="preserve"> angezeigt wird.</w:t>
      </w:r>
    </w:p>
    <w:p w:rsidR="00AB37CB" w:rsidRDefault="00AB37CB" w:rsidP="00823854">
      <w:r>
        <w:t>Die dritte Parallelität (</w:t>
      </w:r>
      <w:proofErr w:type="spellStart"/>
      <w:r>
        <w:t>Thread_Kinect</w:t>
      </w:r>
      <w:proofErr w:type="spellEnd"/>
      <w:r>
        <w:t xml:space="preserve">; rechte Spalte der Abbildung) wird solange ausgeführt, bis der Timer fertig ist. In diesem Thread wird in der Klasse </w:t>
      </w:r>
      <w:r w:rsidRPr="00AB37CB">
        <w:rPr>
          <w:i/>
        </w:rPr>
        <w:t>Angle</w:t>
      </w:r>
      <w:r>
        <w:t xml:space="preserve"> die Winkel des Spielers berechnet und die Werte an die Klasse </w:t>
      </w:r>
      <w:r w:rsidRPr="00AB37CB">
        <w:rPr>
          <w:i/>
        </w:rPr>
        <w:t>Vergleich</w:t>
      </w:r>
      <w:r>
        <w:t xml:space="preserve"> übergeben.</w:t>
      </w:r>
      <w:r w:rsidR="00735EC7">
        <w:t xml:space="preserve"> Dort </w:t>
      </w:r>
      <w:r w:rsidR="00B67A4E">
        <w:t xml:space="preserve">werden dann die Winkel vom </w:t>
      </w:r>
      <w:proofErr w:type="spellStart"/>
      <w:r w:rsidR="00B67A4E">
        <w:t>Nao</w:t>
      </w:r>
      <w:proofErr w:type="spellEnd"/>
      <w:r w:rsidR="00B67A4E">
        <w:t xml:space="preserve">, die in Listen vorliegen, mit den aktuellen Spieler-Winkeln verglichen. Der letzte Schritt dieses Threads </w:t>
      </w:r>
      <w:r w:rsidR="009336F6">
        <w:t>ist die Speicherung, ob die Bewegung erfolgreich oder nicht erfolgreich nachgemacht wurde.</w:t>
      </w:r>
    </w:p>
    <w:p w:rsidR="00B67A4E" w:rsidRDefault="009336F6" w:rsidP="00823854">
      <w:r>
        <w:t>Sobald der Timer fertig ist, erfolgt die weitere Abarbeitung des Hauptzweigs (linke Spalte der Abbildung). Es werden die vorherig gespeicherten Werte angeschaut und dementsprechend ein Text „Bewegung erfolgreich nachgemacht“ oder eben „Bewegung nicht erfolgreich nachgemacht“ angezeigt.</w:t>
      </w:r>
      <w:r w:rsidR="005F10D2">
        <w:t xml:space="preserve"> Der letzte Schritt ist nun die Buttons wieder zu aktivieren, sodass der Benutzer im nächsten Schritt eine neue Aktion auswählen kann. Somit ist die komplette Bewegungsnachahmung inklusive der Auswertung vollendet.</w:t>
      </w:r>
    </w:p>
    <w:p w:rsidR="00B67A4E" w:rsidRDefault="00B67A4E" w:rsidP="00823854"/>
    <w:p w:rsidR="00C95E35" w:rsidRDefault="00C95E35" w:rsidP="00C95E35">
      <w:pPr>
        <w:pStyle w:val="berschrift3"/>
      </w:pPr>
      <w:bookmarkStart w:id="92" w:name="_Toc386030101"/>
      <w:r>
        <w:t>Warum Threads?</w:t>
      </w:r>
      <w:bookmarkEnd w:id="92"/>
    </w:p>
    <w:p w:rsidR="00C95E35" w:rsidRDefault="00384420" w:rsidP="00823854">
      <w:r>
        <w:t xml:space="preserve">Im Programmcode werden, wie bei den beiden den Abbildungen </w:t>
      </w:r>
      <w:commentRangeStart w:id="93"/>
      <w:r>
        <w:t xml:space="preserve">XXX und XXX </w:t>
      </w:r>
      <w:commentRangeEnd w:id="93"/>
      <w:r>
        <w:rPr>
          <w:rStyle w:val="Kommentarzeichen"/>
        </w:rPr>
        <w:commentReference w:id="93"/>
      </w:r>
      <w:r>
        <w:t xml:space="preserve">zu sehen, an zwei verschiedenen Stellen Threads verwendet. </w:t>
      </w:r>
    </w:p>
    <w:p w:rsidR="0086270D" w:rsidRDefault="00384420" w:rsidP="00416585">
      <w:pPr>
        <w:rPr>
          <w:rStyle w:val="sentence"/>
        </w:rPr>
      </w:pPr>
      <w:r>
        <w:t xml:space="preserve">Threads werden im Allgemeinen benötigt um </w:t>
      </w:r>
      <w:r>
        <w:rPr>
          <w:rStyle w:val="sentence"/>
        </w:rPr>
        <w:t>mehrere Verarbeitungsschritte gleichzeitig auszuführen, sodass mehr als eine Operation ausgeführt werden kann.</w:t>
      </w:r>
      <w:r w:rsidR="00416585">
        <w:rPr>
          <w:rStyle w:val="sentence"/>
        </w:rPr>
        <w:t xml:space="preserve"> </w:t>
      </w:r>
    </w:p>
    <w:p w:rsidR="0086270D" w:rsidRDefault="0086270D" w:rsidP="00416585">
      <w:pPr>
        <w:rPr>
          <w:rStyle w:val="sentence"/>
        </w:rPr>
      </w:pPr>
    </w:p>
    <w:p w:rsidR="00416585" w:rsidRDefault="00416585" w:rsidP="00416585">
      <w:pPr>
        <w:rPr>
          <w:rStyle w:val="sentence"/>
        </w:rPr>
      </w:pPr>
      <w:r>
        <w:rPr>
          <w:rStyle w:val="sentence"/>
        </w:rPr>
        <w:t xml:space="preserve">Da ein Timer inklusive einer Oberflächenanpassung und die Bewegungserkennung des Spielers inklusive eines Winkelvergleich parallel ablaufen soll, wird ein Thread </w:t>
      </w:r>
      <w:r w:rsidR="0086270D">
        <w:rPr>
          <w:rStyle w:val="sentence"/>
        </w:rPr>
        <w:t>benötigt</w:t>
      </w:r>
      <w:r>
        <w:rPr>
          <w:rStyle w:val="sentence"/>
        </w:rPr>
        <w:t xml:space="preserve">. </w:t>
      </w:r>
    </w:p>
    <w:p w:rsidR="00384420" w:rsidRDefault="0086270D" w:rsidP="00823854">
      <w:r>
        <w:t xml:space="preserve">In </w:t>
      </w:r>
      <w:proofErr w:type="spellStart"/>
      <w:r>
        <w:t>Thread_Timer</w:t>
      </w:r>
      <w:proofErr w:type="spellEnd"/>
      <w:r>
        <w:t xml:space="preserve"> wird ein Timer heruntergezählt und sekündlich die GUI angepasst. Während diesem Zeitraum soll gleichzeitig die Kinect die Bewegungen des Spielers aufnehmen, die aktuellen Winkel speichern und diese mit den gespeicherten Roboterwinkeln vergleichen</w:t>
      </w:r>
      <w:r w:rsidR="00474520">
        <w:t xml:space="preserve"> (siehe </w:t>
      </w:r>
      <w:r w:rsidR="00474520">
        <w:fldChar w:fldCharType="begin"/>
      </w:r>
      <w:r w:rsidR="00474520">
        <w:instrText xml:space="preserve"> REF _Ref386037747 \h </w:instrText>
      </w:r>
      <w:r w:rsidR="00474520">
        <w:fldChar w:fldCharType="separate"/>
      </w:r>
      <w:r w:rsidR="00474520">
        <w:t xml:space="preserve">Abb. </w:t>
      </w:r>
      <w:r w:rsidR="00474520">
        <w:rPr>
          <w:noProof/>
        </w:rPr>
        <w:t>9</w:t>
      </w:r>
      <w:r w:rsidR="00474520">
        <w:fldChar w:fldCharType="end"/>
      </w:r>
      <w:r w:rsidR="00474520">
        <w:t>).</w:t>
      </w:r>
    </w:p>
    <w:p w:rsidR="00456369" w:rsidRDefault="0086270D" w:rsidP="00456369">
      <w:pPr>
        <w:keepNext/>
      </w:pPr>
      <w:r>
        <w:rPr>
          <w:noProof/>
          <w:lang w:eastAsia="de-DE"/>
        </w:rPr>
        <w:lastRenderedPageBreak/>
        <mc:AlternateContent>
          <mc:Choice Requires="wps">
            <w:drawing>
              <wp:inline distT="0" distB="0" distL="0" distR="0" wp14:anchorId="33AFAE51" wp14:editId="75BF33DC">
                <wp:extent cx="5794744" cy="2083981"/>
                <wp:effectExtent l="0" t="0" r="15875" b="12065"/>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4744" cy="2083981"/>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B446E" w:rsidRPr="00456369" w:rsidRDefault="006B446E" w:rsidP="00EA0F9C">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1</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 thread = new Thread[2];</w:t>
                            </w:r>
                          </w:p>
                          <w:p w:rsidR="006B446E" w:rsidRPr="00456369" w:rsidRDefault="006B446E" w:rsidP="0086270D">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2</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 xml:space="preserve">0] = new Thread(new </w:t>
                            </w:r>
                            <w:proofErr w:type="spellStart"/>
                            <w:r w:rsidRPr="00456369">
                              <w:rPr>
                                <w:rFonts w:ascii="Consolas" w:hAnsi="Consolas" w:cs="Consolas"/>
                                <w:b/>
                                <w:color w:val="595959" w:themeColor="text1" w:themeTint="A6"/>
                                <w:lang w:val="en-US"/>
                              </w:rPr>
                              <w:t>ThreadStart</w:t>
                            </w:r>
                            <w:proofErr w:type="spellEnd"/>
                            <w:r w:rsidRPr="00456369">
                              <w:rPr>
                                <w:rFonts w:ascii="Consolas" w:hAnsi="Consolas" w:cs="Consolas"/>
                                <w:b/>
                                <w:color w:val="595959" w:themeColor="text1" w:themeTint="A6"/>
                                <w:lang w:val="en-US"/>
                              </w:rPr>
                              <w:t>(</w:t>
                            </w:r>
                            <w:proofErr w:type="spellStart"/>
                            <w:r w:rsidRPr="00456369">
                              <w:rPr>
                                <w:rFonts w:ascii="Consolas" w:hAnsi="Consolas" w:cs="Consolas"/>
                                <w:b/>
                                <w:color w:val="595959" w:themeColor="text1" w:themeTint="A6"/>
                                <w:lang w:val="en-US"/>
                              </w:rPr>
                              <w:t>Thread_Timer</w:t>
                            </w:r>
                            <w:proofErr w:type="spellEnd"/>
                            <w:r w:rsidRPr="00456369">
                              <w:rPr>
                                <w:rFonts w:ascii="Consolas" w:hAnsi="Consolas" w:cs="Consolas"/>
                                <w:b/>
                                <w:color w:val="595959" w:themeColor="text1" w:themeTint="A6"/>
                                <w:lang w:val="en-US"/>
                              </w:rPr>
                              <w:t>));</w:t>
                            </w:r>
                          </w:p>
                          <w:p w:rsidR="006B446E" w:rsidRPr="00456369" w:rsidRDefault="006B446E" w:rsidP="00EA0F9C">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3</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1] = new Thread(new ThreadStart(Thread_Kinect));</w:t>
                            </w:r>
                          </w:p>
                          <w:p w:rsidR="006B446E" w:rsidRPr="00456369" w:rsidRDefault="006B446E" w:rsidP="00EA0F9C">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4</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0].</w:t>
                            </w:r>
                            <w:proofErr w:type="spellStart"/>
                            <w:r w:rsidRPr="00456369">
                              <w:rPr>
                                <w:rFonts w:ascii="Consolas" w:hAnsi="Consolas" w:cs="Consolas"/>
                                <w:b/>
                                <w:color w:val="595959" w:themeColor="text1" w:themeTint="A6"/>
                                <w:lang w:val="en-US"/>
                              </w:rPr>
                              <w:t>SetApartmentState</w:t>
                            </w:r>
                            <w:proofErr w:type="spellEnd"/>
                            <w:r w:rsidRPr="00456369">
                              <w:rPr>
                                <w:rFonts w:ascii="Consolas" w:hAnsi="Consolas" w:cs="Consolas"/>
                                <w:b/>
                                <w:color w:val="595959" w:themeColor="text1" w:themeTint="A6"/>
                                <w:lang w:val="en-US"/>
                              </w:rPr>
                              <w:t>(</w:t>
                            </w:r>
                            <w:proofErr w:type="spellStart"/>
                            <w:r w:rsidRPr="00456369">
                              <w:rPr>
                                <w:rFonts w:ascii="Consolas" w:hAnsi="Consolas" w:cs="Consolas"/>
                                <w:b/>
                                <w:color w:val="595959" w:themeColor="text1" w:themeTint="A6"/>
                                <w:lang w:val="en-US"/>
                              </w:rPr>
                              <w:t>ApartmentState.STA</w:t>
                            </w:r>
                            <w:proofErr w:type="spellEnd"/>
                            <w:r w:rsidRPr="00456369">
                              <w:rPr>
                                <w:rFonts w:ascii="Consolas" w:hAnsi="Consolas" w:cs="Consolas"/>
                                <w:b/>
                                <w:color w:val="595959" w:themeColor="text1" w:themeTint="A6"/>
                                <w:lang w:val="en-US"/>
                              </w:rPr>
                              <w:t>);</w:t>
                            </w:r>
                          </w:p>
                          <w:p w:rsidR="006B446E" w:rsidRPr="00456369" w:rsidRDefault="006B446E" w:rsidP="0086270D">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5</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1].</w:t>
                            </w:r>
                            <w:proofErr w:type="spellStart"/>
                            <w:r w:rsidRPr="00456369">
                              <w:rPr>
                                <w:rFonts w:ascii="Consolas" w:hAnsi="Consolas" w:cs="Consolas"/>
                                <w:b/>
                                <w:color w:val="595959" w:themeColor="text1" w:themeTint="A6"/>
                                <w:lang w:val="en-US"/>
                              </w:rPr>
                              <w:t>SetApartmentState</w:t>
                            </w:r>
                            <w:proofErr w:type="spellEnd"/>
                            <w:r w:rsidRPr="00456369">
                              <w:rPr>
                                <w:rFonts w:ascii="Consolas" w:hAnsi="Consolas" w:cs="Consolas"/>
                                <w:b/>
                                <w:color w:val="595959" w:themeColor="text1" w:themeTint="A6"/>
                                <w:lang w:val="en-US"/>
                              </w:rPr>
                              <w:t>(</w:t>
                            </w:r>
                            <w:proofErr w:type="spellStart"/>
                            <w:r w:rsidRPr="00456369">
                              <w:rPr>
                                <w:rFonts w:ascii="Consolas" w:hAnsi="Consolas" w:cs="Consolas"/>
                                <w:b/>
                                <w:color w:val="595959" w:themeColor="text1" w:themeTint="A6"/>
                                <w:lang w:val="en-US"/>
                              </w:rPr>
                              <w:t>ApartmentState.STA</w:t>
                            </w:r>
                            <w:proofErr w:type="spellEnd"/>
                            <w:r w:rsidRPr="00456369">
                              <w:rPr>
                                <w:rFonts w:ascii="Consolas" w:hAnsi="Consolas" w:cs="Consolas"/>
                                <w:b/>
                                <w:color w:val="595959" w:themeColor="text1" w:themeTint="A6"/>
                                <w:lang w:val="en-US"/>
                              </w:rPr>
                              <w:t>);</w:t>
                            </w:r>
                          </w:p>
                          <w:p w:rsidR="006B446E" w:rsidRPr="00456369" w:rsidRDefault="006B446E" w:rsidP="0086270D">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6</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0].Start();</w:t>
                            </w:r>
                          </w:p>
                          <w:p w:rsidR="006B446E" w:rsidRPr="00456369" w:rsidRDefault="006B446E" w:rsidP="0086270D">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7</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1].Start();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456.3pt;height:16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" fillcolor="white [3201]" strokecolor="#4f81bd [3204]" strokeweight="2pt">
                <v:textbox>
                  <w:txbxContent>
                    <w:p w:rsidR="006B446E" w:rsidRPr="00456369" w:rsidRDefault="006B446E" w:rsidP="00EA0F9C">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1</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 thread = new Thread[2];</w:t>
                      </w:r>
                    </w:p>
                    <w:p w:rsidR="006B446E" w:rsidRPr="00456369" w:rsidRDefault="006B446E" w:rsidP="0086270D">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2</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 xml:space="preserve">0] = new Thread(new </w:t>
                      </w:r>
                      <w:proofErr w:type="spellStart"/>
                      <w:r w:rsidRPr="00456369">
                        <w:rPr>
                          <w:rFonts w:ascii="Consolas" w:hAnsi="Consolas" w:cs="Consolas"/>
                          <w:b/>
                          <w:color w:val="595959" w:themeColor="text1" w:themeTint="A6"/>
                          <w:lang w:val="en-US"/>
                        </w:rPr>
                        <w:t>ThreadStart</w:t>
                      </w:r>
                      <w:proofErr w:type="spellEnd"/>
                      <w:r w:rsidRPr="00456369">
                        <w:rPr>
                          <w:rFonts w:ascii="Consolas" w:hAnsi="Consolas" w:cs="Consolas"/>
                          <w:b/>
                          <w:color w:val="595959" w:themeColor="text1" w:themeTint="A6"/>
                          <w:lang w:val="en-US"/>
                        </w:rPr>
                        <w:t>(</w:t>
                      </w:r>
                      <w:proofErr w:type="spellStart"/>
                      <w:r w:rsidRPr="00456369">
                        <w:rPr>
                          <w:rFonts w:ascii="Consolas" w:hAnsi="Consolas" w:cs="Consolas"/>
                          <w:b/>
                          <w:color w:val="595959" w:themeColor="text1" w:themeTint="A6"/>
                          <w:lang w:val="en-US"/>
                        </w:rPr>
                        <w:t>Thread_Timer</w:t>
                      </w:r>
                      <w:proofErr w:type="spellEnd"/>
                      <w:r w:rsidRPr="00456369">
                        <w:rPr>
                          <w:rFonts w:ascii="Consolas" w:hAnsi="Consolas" w:cs="Consolas"/>
                          <w:b/>
                          <w:color w:val="595959" w:themeColor="text1" w:themeTint="A6"/>
                          <w:lang w:val="en-US"/>
                        </w:rPr>
                        <w:t>));</w:t>
                      </w:r>
                    </w:p>
                    <w:p w:rsidR="006B446E" w:rsidRPr="00456369" w:rsidRDefault="006B446E" w:rsidP="00EA0F9C">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3</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1] = new Thread(new ThreadStart(Thread_Kinect));</w:t>
                      </w:r>
                    </w:p>
                    <w:p w:rsidR="006B446E" w:rsidRPr="00456369" w:rsidRDefault="006B446E" w:rsidP="00EA0F9C">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4</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0].</w:t>
                      </w:r>
                      <w:proofErr w:type="spellStart"/>
                      <w:r w:rsidRPr="00456369">
                        <w:rPr>
                          <w:rFonts w:ascii="Consolas" w:hAnsi="Consolas" w:cs="Consolas"/>
                          <w:b/>
                          <w:color w:val="595959" w:themeColor="text1" w:themeTint="A6"/>
                          <w:lang w:val="en-US"/>
                        </w:rPr>
                        <w:t>SetApartmentState</w:t>
                      </w:r>
                      <w:proofErr w:type="spellEnd"/>
                      <w:r w:rsidRPr="00456369">
                        <w:rPr>
                          <w:rFonts w:ascii="Consolas" w:hAnsi="Consolas" w:cs="Consolas"/>
                          <w:b/>
                          <w:color w:val="595959" w:themeColor="text1" w:themeTint="A6"/>
                          <w:lang w:val="en-US"/>
                        </w:rPr>
                        <w:t>(</w:t>
                      </w:r>
                      <w:proofErr w:type="spellStart"/>
                      <w:r w:rsidRPr="00456369">
                        <w:rPr>
                          <w:rFonts w:ascii="Consolas" w:hAnsi="Consolas" w:cs="Consolas"/>
                          <w:b/>
                          <w:color w:val="595959" w:themeColor="text1" w:themeTint="A6"/>
                          <w:lang w:val="en-US"/>
                        </w:rPr>
                        <w:t>ApartmentState.STA</w:t>
                      </w:r>
                      <w:proofErr w:type="spellEnd"/>
                      <w:r w:rsidRPr="00456369">
                        <w:rPr>
                          <w:rFonts w:ascii="Consolas" w:hAnsi="Consolas" w:cs="Consolas"/>
                          <w:b/>
                          <w:color w:val="595959" w:themeColor="text1" w:themeTint="A6"/>
                          <w:lang w:val="en-US"/>
                        </w:rPr>
                        <w:t>);</w:t>
                      </w:r>
                    </w:p>
                    <w:p w:rsidR="006B446E" w:rsidRPr="00456369" w:rsidRDefault="006B446E" w:rsidP="0086270D">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5</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1].</w:t>
                      </w:r>
                      <w:proofErr w:type="spellStart"/>
                      <w:r w:rsidRPr="00456369">
                        <w:rPr>
                          <w:rFonts w:ascii="Consolas" w:hAnsi="Consolas" w:cs="Consolas"/>
                          <w:b/>
                          <w:color w:val="595959" w:themeColor="text1" w:themeTint="A6"/>
                          <w:lang w:val="en-US"/>
                        </w:rPr>
                        <w:t>SetApartmentState</w:t>
                      </w:r>
                      <w:proofErr w:type="spellEnd"/>
                      <w:r w:rsidRPr="00456369">
                        <w:rPr>
                          <w:rFonts w:ascii="Consolas" w:hAnsi="Consolas" w:cs="Consolas"/>
                          <w:b/>
                          <w:color w:val="595959" w:themeColor="text1" w:themeTint="A6"/>
                          <w:lang w:val="en-US"/>
                        </w:rPr>
                        <w:t>(</w:t>
                      </w:r>
                      <w:proofErr w:type="spellStart"/>
                      <w:r w:rsidRPr="00456369">
                        <w:rPr>
                          <w:rFonts w:ascii="Consolas" w:hAnsi="Consolas" w:cs="Consolas"/>
                          <w:b/>
                          <w:color w:val="595959" w:themeColor="text1" w:themeTint="A6"/>
                          <w:lang w:val="en-US"/>
                        </w:rPr>
                        <w:t>ApartmentState.STA</w:t>
                      </w:r>
                      <w:proofErr w:type="spellEnd"/>
                      <w:r w:rsidRPr="00456369">
                        <w:rPr>
                          <w:rFonts w:ascii="Consolas" w:hAnsi="Consolas" w:cs="Consolas"/>
                          <w:b/>
                          <w:color w:val="595959" w:themeColor="text1" w:themeTint="A6"/>
                          <w:lang w:val="en-US"/>
                        </w:rPr>
                        <w:t>);</w:t>
                      </w:r>
                    </w:p>
                    <w:p w:rsidR="006B446E" w:rsidRPr="00456369" w:rsidRDefault="006B446E" w:rsidP="0086270D">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6</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0].Start();</w:t>
                      </w:r>
                    </w:p>
                    <w:p w:rsidR="006B446E" w:rsidRPr="00456369" w:rsidRDefault="006B446E" w:rsidP="0086270D">
                      <w:pPr>
                        <w:rPr>
                          <w:rFonts w:ascii="Consolas" w:hAnsi="Consolas" w:cs="Consolas"/>
                          <w:b/>
                          <w:color w:val="595959" w:themeColor="text1" w:themeTint="A6"/>
                          <w:lang w:val="en-US"/>
                        </w:rPr>
                      </w:pPr>
                      <w:r w:rsidRPr="00456369">
                        <w:rPr>
                          <w:rFonts w:ascii="Consolas" w:hAnsi="Consolas" w:cs="Consolas"/>
                          <w:b/>
                          <w:color w:val="595959" w:themeColor="text1" w:themeTint="A6"/>
                          <w:lang w:val="en-US"/>
                        </w:rPr>
                        <w:t>7</w:t>
                      </w:r>
                      <w:r w:rsidRPr="00456369">
                        <w:rPr>
                          <w:rFonts w:ascii="Consolas" w:hAnsi="Consolas" w:cs="Consolas"/>
                          <w:b/>
                          <w:color w:val="595959" w:themeColor="text1" w:themeTint="A6"/>
                          <w:lang w:val="en-US"/>
                        </w:rPr>
                        <w:tab/>
                      </w:r>
                      <w:proofErr w:type="gramStart"/>
                      <w:r w:rsidRPr="00456369">
                        <w:rPr>
                          <w:rFonts w:ascii="Consolas" w:hAnsi="Consolas" w:cs="Consolas"/>
                          <w:b/>
                          <w:color w:val="595959" w:themeColor="text1" w:themeTint="A6"/>
                          <w:lang w:val="en-US"/>
                        </w:rPr>
                        <w:t>thread[</w:t>
                      </w:r>
                      <w:proofErr w:type="gramEnd"/>
                      <w:r w:rsidRPr="00456369">
                        <w:rPr>
                          <w:rFonts w:ascii="Consolas" w:hAnsi="Consolas" w:cs="Consolas"/>
                          <w:b/>
                          <w:color w:val="595959" w:themeColor="text1" w:themeTint="A6"/>
                          <w:lang w:val="en-US"/>
                        </w:rPr>
                        <w:t>1].Start();</w:t>
                      </w:r>
                    </w:p>
                  </w:txbxContent>
                </v:textbox>
                <w10:anchorlock/>
              </v:shape>
            </w:pict>
          </mc:Fallback>
        </mc:AlternateContent>
      </w:r>
    </w:p>
    <w:p w:rsidR="0086270D" w:rsidRDefault="00456369" w:rsidP="00456369">
      <w:pPr>
        <w:pStyle w:val="Beschriftung"/>
        <w:jc w:val="center"/>
      </w:pPr>
      <w:bookmarkStart w:id="94" w:name="_Toc386030067"/>
      <w:bookmarkStart w:id="95" w:name="_Ref386037765"/>
      <w:r>
        <w:t xml:space="preserve">Code </w:t>
      </w:r>
      <w:r>
        <w:fldChar w:fldCharType="begin"/>
      </w:r>
      <w:r>
        <w:instrText xml:space="preserve"> SEQ Code \* ARABIC </w:instrText>
      </w:r>
      <w:r>
        <w:fldChar w:fldCharType="separate"/>
      </w:r>
      <w:r w:rsidR="00821BC0">
        <w:rPr>
          <w:noProof/>
        </w:rPr>
        <w:t>1</w:t>
      </w:r>
      <w:r>
        <w:fldChar w:fldCharType="end"/>
      </w:r>
      <w:bookmarkEnd w:id="95"/>
      <w:r>
        <w:t>: Thread</w:t>
      </w:r>
      <w:bookmarkEnd w:id="94"/>
    </w:p>
    <w:p w:rsidR="0086270D" w:rsidRDefault="0086270D" w:rsidP="00823854"/>
    <w:p w:rsidR="009C186D" w:rsidRDefault="00AA57CF" w:rsidP="00823854">
      <w:r>
        <w:t xml:space="preserve">In der ersten Zeile </w:t>
      </w:r>
      <w:r w:rsidR="00474520">
        <w:t xml:space="preserve">von </w:t>
      </w:r>
      <w:r w:rsidR="00474520">
        <w:fldChar w:fldCharType="begin"/>
      </w:r>
      <w:r w:rsidR="00474520">
        <w:instrText xml:space="preserve"> REF _Ref386037765 \h </w:instrText>
      </w:r>
      <w:r w:rsidR="00474520">
        <w:fldChar w:fldCharType="separate"/>
      </w:r>
      <w:r w:rsidR="00474520">
        <w:t xml:space="preserve">Code </w:t>
      </w:r>
      <w:r w:rsidR="00474520">
        <w:rPr>
          <w:noProof/>
        </w:rPr>
        <w:t>1</w:t>
      </w:r>
      <w:r w:rsidR="00474520">
        <w:fldChar w:fldCharType="end"/>
      </w:r>
      <w:r w:rsidR="00474520">
        <w:t xml:space="preserve"> </w:t>
      </w:r>
      <w:r>
        <w:t xml:space="preserve">wird ein Threadarray mit einer Größe von 2 erzeugt. </w:t>
      </w:r>
      <w:commentRangeStart w:id="96"/>
      <w:r>
        <w:t xml:space="preserve">In Zeile 2 wird dem nullten Element des </w:t>
      </w:r>
      <w:r w:rsidR="005E61B6">
        <w:t xml:space="preserve">Arrays </w:t>
      </w:r>
      <w:r w:rsidR="003561D9">
        <w:t>der Thread „</w:t>
      </w:r>
      <w:proofErr w:type="spellStart"/>
      <w:r w:rsidR="003561D9">
        <w:t>Thread_Timer</w:t>
      </w:r>
      <w:proofErr w:type="spellEnd"/>
      <w:r w:rsidR="003561D9">
        <w:t>“ zugewiesen.</w:t>
      </w:r>
      <w:commentRangeEnd w:id="96"/>
      <w:r w:rsidR="003561D9">
        <w:rPr>
          <w:rStyle w:val="Kommentarzeichen"/>
        </w:rPr>
        <w:commentReference w:id="96"/>
      </w:r>
      <w:r w:rsidR="003561D9">
        <w:t xml:space="preserve"> </w:t>
      </w:r>
      <w:r w:rsidR="0000483D">
        <w:t>In der nächsten Zeile erfolgt das gleiche mit dem ersten Element des Arrays und „</w:t>
      </w:r>
      <w:proofErr w:type="spellStart"/>
      <w:r w:rsidR="0000483D">
        <w:t>Thread_Kinect</w:t>
      </w:r>
      <w:proofErr w:type="spellEnd"/>
      <w:r w:rsidR="0000483D">
        <w:t>“</w:t>
      </w:r>
      <w:r w:rsidR="009C186D">
        <w:t>.</w:t>
      </w:r>
    </w:p>
    <w:p w:rsidR="0086270D" w:rsidRDefault="0000483D" w:rsidP="00823854">
      <w:r>
        <w:t xml:space="preserve">Sodass </w:t>
      </w:r>
      <w:r w:rsidR="00FB35FD">
        <w:t>Threads auch Zugriff auf die anderen parallel laufenden Threads</w:t>
      </w:r>
      <w:r>
        <w:t xml:space="preserve"> haben, müssen</w:t>
      </w:r>
      <w:r w:rsidR="009C186D">
        <w:t xml:space="preserve"> sie</w:t>
      </w:r>
      <w:r>
        <w:t xml:space="preserve"> vom Typ </w:t>
      </w:r>
      <w:proofErr w:type="spellStart"/>
      <w:r w:rsidR="00D13756">
        <w:rPr>
          <w:rStyle w:val="sentence"/>
        </w:rPr>
        <w:t>Singlethreaded</w:t>
      </w:r>
      <w:proofErr w:type="spellEnd"/>
      <w:r w:rsidR="00D13756">
        <w:rPr>
          <w:rStyle w:val="sentence"/>
        </w:rPr>
        <w:t xml:space="preserve"> Apartment (STA)</w:t>
      </w:r>
      <w:r w:rsidR="00B97548">
        <w:fldChar w:fldCharType="begin"/>
      </w:r>
      <w:r w:rsidR="00B97548">
        <w:instrText xml:space="preserve"> XE "STA" \f "abk" \t "</w:instrText>
      </w:r>
      <w:r w:rsidR="00B97548">
        <w:rPr>
          <w:rStyle w:val="sentence"/>
        </w:rPr>
        <w:instrText>Singlethreaded Apartment</w:instrText>
      </w:r>
      <w:r w:rsidR="00B97548">
        <w:instrText xml:space="preserve">" </w:instrText>
      </w:r>
      <w:r w:rsidR="00B97548">
        <w:fldChar w:fldCharType="end"/>
      </w:r>
      <w:r w:rsidR="00B97548">
        <w:t xml:space="preserve"> sein. </w:t>
      </w:r>
      <w:r w:rsidR="00FB35FD">
        <w:t xml:space="preserve">Dies geschieht in Zeile 4 und 5. Ein Apartment ist ein logischer Container, in dem alle Objekte (in diesem Codebeispiel </w:t>
      </w:r>
      <w:proofErr w:type="spellStart"/>
      <w:r w:rsidR="00FB35FD">
        <w:t>Thread_Timer</w:t>
      </w:r>
      <w:proofErr w:type="spellEnd"/>
      <w:r w:rsidR="00FB35FD">
        <w:t xml:space="preserve"> und </w:t>
      </w:r>
      <w:proofErr w:type="spellStart"/>
      <w:r w:rsidR="00FB35FD">
        <w:t>Thread_Kinect</w:t>
      </w:r>
      <w:proofErr w:type="spellEnd"/>
      <w:r w:rsidR="00FB35FD">
        <w:t xml:space="preserve">) gespeichert werden, welche dieselben Anforderungen an den Threadzugriff haben. Somit können beide Threads Aufrufe des anderen Threads </w:t>
      </w:r>
      <w:r w:rsidR="009C186D">
        <w:t>empfangen. Außerdem hat dies den Vorteil, dass</w:t>
      </w:r>
      <w:r w:rsidR="00FB35FD">
        <w:t xml:space="preserve"> die </w:t>
      </w:r>
      <w:r w:rsidR="009C186D">
        <w:t>Ressourcen threadsicher verwendet werden.</w:t>
      </w:r>
    </w:p>
    <w:p w:rsidR="009C186D" w:rsidRDefault="009C186D" w:rsidP="00823854">
      <w:r>
        <w:t>Im nächsten Schritt (Zeile 6 und 7) werden beide Threads mit der Start()-Methode gestartet und nun kann die</w:t>
      </w:r>
      <w:r w:rsidR="00F345AB">
        <w:t xml:space="preserve"> parallele</w:t>
      </w:r>
      <w:r>
        <w:t xml:space="preserve"> Abarbeitung von </w:t>
      </w:r>
      <w:r w:rsidR="00821BC0" w:rsidRPr="00821BC0">
        <w:rPr>
          <w:rFonts w:ascii="Consolas" w:hAnsi="Consolas" w:cs="Consolas"/>
          <w:b/>
          <w:color w:val="595959" w:themeColor="text1" w:themeTint="A6"/>
        </w:rPr>
        <w:t xml:space="preserve">private </w:t>
      </w:r>
      <w:proofErr w:type="spellStart"/>
      <w:r w:rsidR="00821BC0" w:rsidRPr="00821BC0">
        <w:rPr>
          <w:rFonts w:ascii="Consolas" w:hAnsi="Consolas" w:cs="Consolas"/>
          <w:b/>
          <w:color w:val="595959" w:themeColor="text1" w:themeTint="A6"/>
        </w:rPr>
        <w:t>void</w:t>
      </w:r>
      <w:proofErr w:type="spellEnd"/>
      <w:r w:rsidR="00821BC0" w:rsidRPr="00821BC0">
        <w:rPr>
          <w:rFonts w:ascii="Consolas" w:hAnsi="Consolas" w:cs="Consolas"/>
          <w:b/>
          <w:color w:val="595959" w:themeColor="text1" w:themeTint="A6"/>
        </w:rPr>
        <w:t xml:space="preserve"> </w:t>
      </w:r>
      <w:proofErr w:type="spellStart"/>
      <w:r w:rsidR="00821BC0" w:rsidRPr="00821BC0">
        <w:rPr>
          <w:rFonts w:ascii="Consolas" w:hAnsi="Consolas" w:cs="Consolas"/>
          <w:b/>
          <w:color w:val="595959" w:themeColor="text1" w:themeTint="A6"/>
        </w:rPr>
        <w:t>Thread_Timer</w:t>
      </w:r>
      <w:proofErr w:type="spellEnd"/>
      <w:r w:rsidR="00821BC0" w:rsidRPr="00821BC0">
        <w:rPr>
          <w:rFonts w:ascii="Consolas" w:hAnsi="Consolas" w:cs="Consolas"/>
          <w:b/>
          <w:color w:val="595959" w:themeColor="text1" w:themeTint="A6"/>
        </w:rPr>
        <w:t>(){ … }</w:t>
      </w:r>
      <w:r w:rsidR="00821BC0" w:rsidRPr="00821BC0">
        <w:t xml:space="preserve"> </w:t>
      </w:r>
      <w:r w:rsidRPr="00821BC0">
        <w:t xml:space="preserve">und </w:t>
      </w:r>
      <w:r w:rsidR="00821BC0" w:rsidRPr="00821BC0">
        <w:rPr>
          <w:rFonts w:ascii="Consolas" w:hAnsi="Consolas" w:cs="Consolas"/>
          <w:b/>
          <w:color w:val="595959" w:themeColor="text1" w:themeTint="A6"/>
        </w:rPr>
        <w:t xml:space="preserve">private </w:t>
      </w:r>
      <w:proofErr w:type="spellStart"/>
      <w:r w:rsidR="00821BC0" w:rsidRPr="00821BC0">
        <w:rPr>
          <w:rFonts w:ascii="Consolas" w:hAnsi="Consolas" w:cs="Consolas"/>
          <w:b/>
          <w:color w:val="595959" w:themeColor="text1" w:themeTint="A6"/>
        </w:rPr>
        <w:t>void</w:t>
      </w:r>
      <w:proofErr w:type="spellEnd"/>
      <w:r w:rsidR="00821BC0" w:rsidRPr="00821BC0">
        <w:rPr>
          <w:rFonts w:ascii="Consolas" w:hAnsi="Consolas" w:cs="Consolas"/>
          <w:b/>
          <w:color w:val="595959" w:themeColor="text1" w:themeTint="A6"/>
        </w:rPr>
        <w:t xml:space="preserve"> </w:t>
      </w:r>
      <w:proofErr w:type="spellStart"/>
      <w:r w:rsidR="00821BC0" w:rsidRPr="00821BC0">
        <w:rPr>
          <w:rFonts w:ascii="Consolas" w:hAnsi="Consolas" w:cs="Consolas"/>
          <w:b/>
          <w:color w:val="595959" w:themeColor="text1" w:themeTint="A6"/>
        </w:rPr>
        <w:t>Thread_Kinect</w:t>
      </w:r>
      <w:proofErr w:type="spellEnd"/>
      <w:r w:rsidR="00821BC0" w:rsidRPr="00821BC0">
        <w:rPr>
          <w:rFonts w:ascii="Consolas" w:hAnsi="Consolas" w:cs="Consolas"/>
          <w:b/>
          <w:color w:val="595959" w:themeColor="text1" w:themeTint="A6"/>
        </w:rPr>
        <w:t>(){ … }</w:t>
      </w:r>
      <w:r w:rsidR="00821BC0">
        <w:rPr>
          <w:rFonts w:ascii="Consolas" w:hAnsi="Consolas" w:cs="Consolas"/>
          <w:b/>
          <w:color w:val="595959" w:themeColor="text1" w:themeTint="A6"/>
        </w:rPr>
        <w:t xml:space="preserve"> </w:t>
      </w:r>
      <w:r>
        <w:t>beginnen</w:t>
      </w:r>
      <w:r w:rsidR="008E6776">
        <w:t xml:space="preserve"> </w:t>
      </w:r>
      <w:sdt>
        <w:sdtPr>
          <w:id w:val="-1756814279"/>
          <w:citation/>
        </w:sdtPr>
        <w:sdtContent>
          <w:r w:rsidR="008E6776">
            <w:fldChar w:fldCharType="begin"/>
          </w:r>
          <w:r w:rsidR="008E6776">
            <w:instrText xml:space="preserve"> CITATION Mic143 \l 1031 </w:instrText>
          </w:r>
          <w:r w:rsidR="008E6776">
            <w:fldChar w:fldCharType="separate"/>
          </w:r>
          <w:r w:rsidR="008E6776">
            <w:rPr>
              <w:noProof/>
            </w:rPr>
            <w:t>[17]</w:t>
          </w:r>
          <w:r w:rsidR="008E6776">
            <w:fldChar w:fldCharType="end"/>
          </w:r>
        </w:sdtContent>
      </w:sdt>
      <w:r w:rsidR="008E6776">
        <w:t xml:space="preserve">, </w:t>
      </w:r>
      <w:sdt>
        <w:sdtPr>
          <w:id w:val="-1286188773"/>
          <w:citation/>
        </w:sdtPr>
        <w:sdtContent>
          <w:r w:rsidR="008E6776">
            <w:fldChar w:fldCharType="begin"/>
          </w:r>
          <w:r w:rsidR="008E6776">
            <w:instrText xml:space="preserve"> CITATION Gal10 \l 1031 </w:instrText>
          </w:r>
          <w:r w:rsidR="008E6776">
            <w:fldChar w:fldCharType="separate"/>
          </w:r>
          <w:r w:rsidR="008E6776">
            <w:rPr>
              <w:noProof/>
            </w:rPr>
            <w:t>[18]</w:t>
          </w:r>
          <w:r w:rsidR="008E6776">
            <w:fldChar w:fldCharType="end"/>
          </w:r>
        </w:sdtContent>
      </w:sdt>
      <w:r>
        <w:t>.</w:t>
      </w:r>
    </w:p>
    <w:p w:rsidR="003B630A" w:rsidRDefault="003B630A" w:rsidP="00823854"/>
    <w:p w:rsidR="003B630A" w:rsidRDefault="003B630A" w:rsidP="003B630A">
      <w:r>
        <w:t xml:space="preserve">An manchen Stellen ist es wichtig zu wissen, ob ein Thread bereits beendet ist oder noch ausgeführt wird. Hierzu betrachten wir die andere Stelle im Code, bei der die Threads </w:t>
      </w:r>
      <w:proofErr w:type="spellStart"/>
      <w:r>
        <w:t>Thread_Bewegung_Nao</w:t>
      </w:r>
      <w:proofErr w:type="spellEnd"/>
      <w:r>
        <w:t xml:space="preserve"> und </w:t>
      </w:r>
      <w:proofErr w:type="spellStart"/>
      <w:r>
        <w:t>Thread_Bewegung_Gui</w:t>
      </w:r>
      <w:proofErr w:type="spellEnd"/>
      <w:r>
        <w:t xml:space="preserve"> zum Einsatz kommen </w:t>
      </w:r>
      <w:r w:rsidR="00474520">
        <w:t xml:space="preserve">(siehe </w:t>
      </w:r>
      <w:r w:rsidR="00474520">
        <w:fldChar w:fldCharType="begin"/>
      </w:r>
      <w:r w:rsidR="00474520">
        <w:instrText xml:space="preserve"> REF _Ref386037800 \h </w:instrText>
      </w:r>
      <w:r w:rsidR="00474520">
        <w:fldChar w:fldCharType="separate"/>
      </w:r>
      <w:r w:rsidR="00474520">
        <w:t xml:space="preserve">Abb. </w:t>
      </w:r>
      <w:r w:rsidR="00474520">
        <w:rPr>
          <w:noProof/>
        </w:rPr>
        <w:t>8</w:t>
      </w:r>
      <w:r w:rsidR="00474520">
        <w:fldChar w:fldCharType="end"/>
      </w:r>
      <w:r w:rsidR="00474520">
        <w:t xml:space="preserve">). </w:t>
      </w:r>
      <w:r>
        <w:t xml:space="preserve">Beide Threads werden, wie oben beschrieben, </w:t>
      </w:r>
      <w:proofErr w:type="spellStart"/>
      <w:r>
        <w:t>gestarten</w:t>
      </w:r>
      <w:proofErr w:type="spellEnd"/>
      <w:r>
        <w:t xml:space="preserve"> und laufen nun parallel. Jedoch soll </w:t>
      </w:r>
      <w:proofErr w:type="spellStart"/>
      <w:r>
        <w:t>Thread_Bewegung_Gui</w:t>
      </w:r>
      <w:proofErr w:type="spellEnd"/>
      <w:r>
        <w:t xml:space="preserve"> erst weitere Aktionen ausführen, sobald </w:t>
      </w:r>
      <w:proofErr w:type="spellStart"/>
      <w:r>
        <w:t>Thread_Bewegung_Nao</w:t>
      </w:r>
      <w:proofErr w:type="spellEnd"/>
      <w:r>
        <w:t xml:space="preserve"> fertig ist.</w:t>
      </w:r>
    </w:p>
    <w:p w:rsidR="00821BC0" w:rsidRDefault="003B630A" w:rsidP="00821BC0">
      <w:pPr>
        <w:keepNext/>
      </w:pPr>
      <w:r>
        <w:rPr>
          <w:noProof/>
          <w:lang w:eastAsia="de-DE"/>
        </w:rPr>
        <w:lastRenderedPageBreak/>
        <mc:AlternateContent>
          <mc:Choice Requires="wps">
            <w:drawing>
              <wp:inline distT="0" distB="0" distL="0" distR="0" wp14:anchorId="327F85FA" wp14:editId="6143A661">
                <wp:extent cx="5759450" cy="1796903"/>
                <wp:effectExtent l="0" t="0" r="12700" b="13335"/>
                <wp:docPr id="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1796903"/>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6B446E" w:rsidRPr="00821BC0" w:rsidRDefault="006B446E" w:rsidP="003B630A">
                            <w:pPr>
                              <w:rPr>
                                <w:rFonts w:ascii="Consolas" w:hAnsi="Consolas" w:cs="Consolas"/>
                                <w:b/>
                                <w:color w:val="595959" w:themeColor="text1" w:themeTint="A6"/>
                                <w:lang w:val="en-US"/>
                              </w:rPr>
                            </w:pPr>
                            <w:r w:rsidRPr="00821BC0">
                              <w:rPr>
                                <w:rFonts w:ascii="Consolas" w:hAnsi="Consolas" w:cs="Consolas"/>
                                <w:b/>
                                <w:color w:val="595959" w:themeColor="text1" w:themeTint="A6"/>
                                <w:lang w:val="en-US"/>
                              </w:rPr>
                              <w:t>1</w:t>
                            </w:r>
                            <w:r w:rsidRPr="00821BC0">
                              <w:rPr>
                                <w:rFonts w:ascii="Consolas" w:hAnsi="Consolas" w:cs="Consolas"/>
                                <w:b/>
                                <w:color w:val="595959" w:themeColor="text1" w:themeTint="A6"/>
                                <w:lang w:val="en-US"/>
                              </w:rPr>
                              <w:tab/>
                              <w:t xml:space="preserve">private void </w:t>
                            </w:r>
                            <w:proofErr w:type="spellStart"/>
                            <w:r w:rsidRPr="00821BC0">
                              <w:rPr>
                                <w:rFonts w:ascii="Consolas" w:hAnsi="Consolas" w:cs="Consolas"/>
                                <w:b/>
                                <w:color w:val="595959" w:themeColor="text1" w:themeTint="A6"/>
                                <w:lang w:val="en-US"/>
                              </w:rPr>
                              <w:t>Thread_Bewegung_</w:t>
                            </w:r>
                            <w:proofErr w:type="gramStart"/>
                            <w:r w:rsidRPr="00821BC0">
                              <w:rPr>
                                <w:rFonts w:ascii="Consolas" w:hAnsi="Consolas" w:cs="Consolas"/>
                                <w:b/>
                                <w:color w:val="595959" w:themeColor="text1" w:themeTint="A6"/>
                                <w:lang w:val="en-US"/>
                              </w:rPr>
                              <w:t>Gui</w:t>
                            </w:r>
                            <w:proofErr w:type="spellEnd"/>
                            <w:r w:rsidRPr="00821BC0">
                              <w:rPr>
                                <w:rFonts w:ascii="Consolas" w:hAnsi="Consolas" w:cs="Consolas"/>
                                <w:b/>
                                <w:color w:val="595959" w:themeColor="text1" w:themeTint="A6"/>
                                <w:lang w:val="en-US"/>
                              </w:rPr>
                              <w:t>()</w:t>
                            </w:r>
                            <w:proofErr w:type="gramEnd"/>
                          </w:p>
                          <w:p w:rsidR="006B446E" w:rsidRPr="00821BC0" w:rsidRDefault="006B446E" w:rsidP="003B630A">
                            <w:pPr>
                              <w:rPr>
                                <w:rFonts w:ascii="Consolas" w:hAnsi="Consolas" w:cs="Consolas"/>
                                <w:b/>
                                <w:color w:val="595959" w:themeColor="text1" w:themeTint="A6"/>
                                <w:lang w:val="en-US"/>
                              </w:rPr>
                            </w:pPr>
                            <w:r w:rsidRPr="00821BC0">
                              <w:rPr>
                                <w:rFonts w:ascii="Consolas" w:hAnsi="Consolas" w:cs="Consolas"/>
                                <w:b/>
                                <w:color w:val="595959" w:themeColor="text1" w:themeTint="A6"/>
                                <w:lang w:val="en-US"/>
                              </w:rPr>
                              <w:t>2</w:t>
                            </w:r>
                            <w:r w:rsidRPr="00821BC0">
                              <w:rPr>
                                <w:rFonts w:ascii="Consolas" w:hAnsi="Consolas" w:cs="Consolas"/>
                                <w:b/>
                                <w:color w:val="595959" w:themeColor="text1" w:themeTint="A6"/>
                                <w:lang w:val="en-US"/>
                              </w:rPr>
                              <w:tab/>
                              <w:t>{</w:t>
                            </w:r>
                          </w:p>
                          <w:p w:rsidR="006B446E" w:rsidRPr="00821BC0" w:rsidRDefault="006B446E" w:rsidP="003B630A">
                            <w:pPr>
                              <w:rPr>
                                <w:rFonts w:ascii="Consolas" w:hAnsi="Consolas" w:cs="Consolas"/>
                                <w:b/>
                                <w:color w:val="595959" w:themeColor="text1" w:themeTint="A6"/>
                                <w:lang w:val="en-US"/>
                              </w:rPr>
                            </w:pPr>
                            <w:r w:rsidRPr="00821BC0">
                              <w:rPr>
                                <w:rFonts w:ascii="Consolas" w:hAnsi="Consolas" w:cs="Consolas"/>
                                <w:b/>
                                <w:color w:val="595959" w:themeColor="text1" w:themeTint="A6"/>
                                <w:lang w:val="en-US"/>
                              </w:rPr>
                              <w:t>3</w:t>
                            </w:r>
                            <w:r w:rsidRPr="00821BC0">
                              <w:rPr>
                                <w:rFonts w:ascii="Consolas" w:hAnsi="Consolas" w:cs="Consolas"/>
                                <w:b/>
                                <w:color w:val="595959" w:themeColor="text1" w:themeTint="A6"/>
                                <w:lang w:val="en-US"/>
                              </w:rPr>
                              <w:tab/>
                            </w:r>
                            <w:r w:rsidRPr="00821BC0">
                              <w:rPr>
                                <w:rFonts w:ascii="Consolas" w:hAnsi="Consolas" w:cs="Consolas"/>
                                <w:b/>
                                <w:color w:val="595959" w:themeColor="text1" w:themeTint="A6"/>
                                <w:lang w:val="en-US"/>
                              </w:rPr>
                              <w:tab/>
                              <w:t>//…</w:t>
                            </w:r>
                          </w:p>
                          <w:p w:rsidR="006B446E" w:rsidRPr="00821BC0" w:rsidRDefault="006B446E" w:rsidP="003B630A">
                            <w:pPr>
                              <w:rPr>
                                <w:rFonts w:ascii="Consolas" w:hAnsi="Consolas" w:cs="Consolas"/>
                                <w:b/>
                                <w:color w:val="595959" w:themeColor="text1" w:themeTint="A6"/>
                                <w:lang w:val="en-US"/>
                              </w:rPr>
                            </w:pPr>
                            <w:r w:rsidRPr="00821BC0">
                              <w:rPr>
                                <w:rFonts w:ascii="Consolas" w:hAnsi="Consolas" w:cs="Consolas"/>
                                <w:b/>
                                <w:color w:val="595959" w:themeColor="text1" w:themeTint="A6"/>
                                <w:lang w:val="en-US"/>
                              </w:rPr>
                              <w:t>4</w:t>
                            </w:r>
                            <w:r w:rsidRPr="00821BC0">
                              <w:rPr>
                                <w:rFonts w:ascii="Consolas" w:hAnsi="Consolas" w:cs="Consolas"/>
                                <w:b/>
                                <w:color w:val="595959" w:themeColor="text1" w:themeTint="A6"/>
                                <w:lang w:val="en-US"/>
                              </w:rPr>
                              <w:tab/>
                            </w:r>
                            <w:r w:rsidRPr="00821BC0">
                              <w:rPr>
                                <w:rFonts w:ascii="Consolas" w:hAnsi="Consolas" w:cs="Consolas"/>
                                <w:b/>
                                <w:color w:val="595959" w:themeColor="text1" w:themeTint="A6"/>
                                <w:lang w:val="en-US"/>
                              </w:rPr>
                              <w:tab/>
                              <w:t>while (</w:t>
                            </w:r>
                            <w:proofErr w:type="gramStart"/>
                            <w:r w:rsidRPr="00821BC0">
                              <w:rPr>
                                <w:rFonts w:ascii="Consolas" w:hAnsi="Consolas" w:cs="Consolas"/>
                                <w:b/>
                                <w:color w:val="595959" w:themeColor="text1" w:themeTint="A6"/>
                                <w:lang w:val="en-US"/>
                              </w:rPr>
                              <w:t>thread[</w:t>
                            </w:r>
                            <w:proofErr w:type="gramEnd"/>
                            <w:r w:rsidRPr="00821BC0">
                              <w:rPr>
                                <w:rFonts w:ascii="Consolas" w:hAnsi="Consolas" w:cs="Consolas"/>
                                <w:b/>
                                <w:color w:val="595959" w:themeColor="text1" w:themeTint="A6"/>
                                <w:lang w:val="en-US"/>
                              </w:rPr>
                              <w:t>0].</w:t>
                            </w:r>
                            <w:proofErr w:type="spellStart"/>
                            <w:r w:rsidRPr="00821BC0">
                              <w:rPr>
                                <w:rFonts w:ascii="Consolas" w:hAnsi="Consolas" w:cs="Consolas"/>
                                <w:b/>
                                <w:color w:val="595959" w:themeColor="text1" w:themeTint="A6"/>
                                <w:lang w:val="en-US"/>
                              </w:rPr>
                              <w:t>IsAlive</w:t>
                            </w:r>
                            <w:proofErr w:type="spellEnd"/>
                            <w:r w:rsidRPr="00821BC0">
                              <w:rPr>
                                <w:rFonts w:ascii="Consolas" w:hAnsi="Consolas" w:cs="Consolas"/>
                                <w:b/>
                                <w:color w:val="595959" w:themeColor="text1" w:themeTint="A6"/>
                                <w:lang w:val="en-US"/>
                              </w:rPr>
                              <w:t>);</w:t>
                            </w:r>
                          </w:p>
                          <w:p w:rsidR="006B446E" w:rsidRPr="00821BC0" w:rsidRDefault="006B446E" w:rsidP="003B630A">
                            <w:pPr>
                              <w:rPr>
                                <w:rFonts w:ascii="Consolas" w:hAnsi="Consolas" w:cs="Consolas"/>
                                <w:b/>
                                <w:color w:val="595959" w:themeColor="text1" w:themeTint="A6"/>
                                <w:lang w:val="en-US"/>
                              </w:rPr>
                            </w:pPr>
                            <w:r w:rsidRPr="00821BC0">
                              <w:rPr>
                                <w:rFonts w:ascii="Consolas" w:hAnsi="Consolas" w:cs="Consolas"/>
                                <w:b/>
                                <w:color w:val="595959" w:themeColor="text1" w:themeTint="A6"/>
                                <w:lang w:val="en-US"/>
                              </w:rPr>
                              <w:t>5</w:t>
                            </w:r>
                            <w:r w:rsidRPr="00821BC0">
                              <w:rPr>
                                <w:rFonts w:ascii="Consolas" w:hAnsi="Consolas" w:cs="Consolas"/>
                                <w:b/>
                                <w:color w:val="595959" w:themeColor="text1" w:themeTint="A6"/>
                                <w:lang w:val="en-US"/>
                              </w:rPr>
                              <w:tab/>
                            </w:r>
                            <w:r w:rsidRPr="00821BC0">
                              <w:rPr>
                                <w:rFonts w:ascii="Consolas" w:hAnsi="Consolas" w:cs="Consolas"/>
                                <w:b/>
                                <w:color w:val="595959" w:themeColor="text1" w:themeTint="A6"/>
                                <w:lang w:val="en-US"/>
                              </w:rPr>
                              <w:tab/>
                              <w:t>//…</w:t>
                            </w:r>
                          </w:p>
                          <w:p w:rsidR="006B446E" w:rsidRPr="00821BC0" w:rsidRDefault="006B446E" w:rsidP="003B630A">
                            <w:pPr>
                              <w:rPr>
                                <w:rFonts w:ascii="Consolas" w:hAnsi="Consolas" w:cs="Consolas"/>
                                <w:b/>
                                <w:color w:val="595959" w:themeColor="text1" w:themeTint="A6"/>
                                <w:lang w:val="en-US"/>
                              </w:rPr>
                            </w:pPr>
                            <w:r w:rsidRPr="00821BC0">
                              <w:rPr>
                                <w:rFonts w:ascii="Consolas" w:hAnsi="Consolas" w:cs="Consolas"/>
                                <w:b/>
                                <w:color w:val="595959" w:themeColor="text1" w:themeTint="A6"/>
                                <w:lang w:val="en-US"/>
                              </w:rPr>
                              <w:t>6</w:t>
                            </w:r>
                            <w:r w:rsidRPr="00821BC0">
                              <w:rPr>
                                <w:rFonts w:ascii="Consolas" w:hAnsi="Consolas" w:cs="Consolas"/>
                                <w:b/>
                                <w:color w:val="595959" w:themeColor="text1" w:themeTint="A6"/>
                                <w:lang w:val="en-US"/>
                              </w:rPr>
                              <w:tab/>
                              <w:t>}</w:t>
                            </w:r>
                          </w:p>
                        </w:txbxContent>
                      </wps:txbx>
                      <wps:bodyPr rot="0" vert="horz" wrap="square" lIns="91440" tIns="45720" rIns="91440" bIns="45720" anchor="t" anchorCtr="0">
                        <a:noAutofit/>
                      </wps:bodyPr>
                    </wps:wsp>
                  </a:graphicData>
                </a:graphic>
              </wp:inline>
            </w:drawing>
          </mc:Choice>
          <mc:Fallback>
            <w:pict>
              <v:shape id="_x0000_s1027" type="#_x0000_t202" style="width:453.5pt;height: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" fillcolor="white [3201]" strokecolor="#4f81bd [3204]" strokeweight="2pt">
                <v:textbox>
                  <w:txbxContent>
                    <w:p w:rsidR="006B446E" w:rsidRPr="00821BC0" w:rsidRDefault="006B446E" w:rsidP="003B630A">
                      <w:pPr>
                        <w:rPr>
                          <w:rFonts w:ascii="Consolas" w:hAnsi="Consolas" w:cs="Consolas"/>
                          <w:b/>
                          <w:color w:val="595959" w:themeColor="text1" w:themeTint="A6"/>
                          <w:lang w:val="en-US"/>
                        </w:rPr>
                      </w:pPr>
                      <w:r w:rsidRPr="00821BC0">
                        <w:rPr>
                          <w:rFonts w:ascii="Consolas" w:hAnsi="Consolas" w:cs="Consolas"/>
                          <w:b/>
                          <w:color w:val="595959" w:themeColor="text1" w:themeTint="A6"/>
                          <w:lang w:val="en-US"/>
                        </w:rPr>
                        <w:t>1</w:t>
                      </w:r>
                      <w:r w:rsidRPr="00821BC0">
                        <w:rPr>
                          <w:rFonts w:ascii="Consolas" w:hAnsi="Consolas" w:cs="Consolas"/>
                          <w:b/>
                          <w:color w:val="595959" w:themeColor="text1" w:themeTint="A6"/>
                          <w:lang w:val="en-US"/>
                        </w:rPr>
                        <w:tab/>
                        <w:t xml:space="preserve">private void </w:t>
                      </w:r>
                      <w:proofErr w:type="spellStart"/>
                      <w:r w:rsidRPr="00821BC0">
                        <w:rPr>
                          <w:rFonts w:ascii="Consolas" w:hAnsi="Consolas" w:cs="Consolas"/>
                          <w:b/>
                          <w:color w:val="595959" w:themeColor="text1" w:themeTint="A6"/>
                          <w:lang w:val="en-US"/>
                        </w:rPr>
                        <w:t>Thread_Bewegung_</w:t>
                      </w:r>
                      <w:proofErr w:type="gramStart"/>
                      <w:r w:rsidRPr="00821BC0">
                        <w:rPr>
                          <w:rFonts w:ascii="Consolas" w:hAnsi="Consolas" w:cs="Consolas"/>
                          <w:b/>
                          <w:color w:val="595959" w:themeColor="text1" w:themeTint="A6"/>
                          <w:lang w:val="en-US"/>
                        </w:rPr>
                        <w:t>Gui</w:t>
                      </w:r>
                      <w:proofErr w:type="spellEnd"/>
                      <w:r w:rsidRPr="00821BC0">
                        <w:rPr>
                          <w:rFonts w:ascii="Consolas" w:hAnsi="Consolas" w:cs="Consolas"/>
                          <w:b/>
                          <w:color w:val="595959" w:themeColor="text1" w:themeTint="A6"/>
                          <w:lang w:val="en-US"/>
                        </w:rPr>
                        <w:t>()</w:t>
                      </w:r>
                      <w:proofErr w:type="gramEnd"/>
                    </w:p>
                    <w:p w:rsidR="006B446E" w:rsidRPr="00821BC0" w:rsidRDefault="006B446E" w:rsidP="003B630A">
                      <w:pPr>
                        <w:rPr>
                          <w:rFonts w:ascii="Consolas" w:hAnsi="Consolas" w:cs="Consolas"/>
                          <w:b/>
                          <w:color w:val="595959" w:themeColor="text1" w:themeTint="A6"/>
                          <w:lang w:val="en-US"/>
                        </w:rPr>
                      </w:pPr>
                      <w:r w:rsidRPr="00821BC0">
                        <w:rPr>
                          <w:rFonts w:ascii="Consolas" w:hAnsi="Consolas" w:cs="Consolas"/>
                          <w:b/>
                          <w:color w:val="595959" w:themeColor="text1" w:themeTint="A6"/>
                          <w:lang w:val="en-US"/>
                        </w:rPr>
                        <w:t>2</w:t>
                      </w:r>
                      <w:r w:rsidRPr="00821BC0">
                        <w:rPr>
                          <w:rFonts w:ascii="Consolas" w:hAnsi="Consolas" w:cs="Consolas"/>
                          <w:b/>
                          <w:color w:val="595959" w:themeColor="text1" w:themeTint="A6"/>
                          <w:lang w:val="en-US"/>
                        </w:rPr>
                        <w:tab/>
                        <w:t>{</w:t>
                      </w:r>
                    </w:p>
                    <w:p w:rsidR="006B446E" w:rsidRPr="00821BC0" w:rsidRDefault="006B446E" w:rsidP="003B630A">
                      <w:pPr>
                        <w:rPr>
                          <w:rFonts w:ascii="Consolas" w:hAnsi="Consolas" w:cs="Consolas"/>
                          <w:b/>
                          <w:color w:val="595959" w:themeColor="text1" w:themeTint="A6"/>
                          <w:lang w:val="en-US"/>
                        </w:rPr>
                      </w:pPr>
                      <w:r w:rsidRPr="00821BC0">
                        <w:rPr>
                          <w:rFonts w:ascii="Consolas" w:hAnsi="Consolas" w:cs="Consolas"/>
                          <w:b/>
                          <w:color w:val="595959" w:themeColor="text1" w:themeTint="A6"/>
                          <w:lang w:val="en-US"/>
                        </w:rPr>
                        <w:t>3</w:t>
                      </w:r>
                      <w:r w:rsidRPr="00821BC0">
                        <w:rPr>
                          <w:rFonts w:ascii="Consolas" w:hAnsi="Consolas" w:cs="Consolas"/>
                          <w:b/>
                          <w:color w:val="595959" w:themeColor="text1" w:themeTint="A6"/>
                          <w:lang w:val="en-US"/>
                        </w:rPr>
                        <w:tab/>
                      </w:r>
                      <w:r w:rsidRPr="00821BC0">
                        <w:rPr>
                          <w:rFonts w:ascii="Consolas" w:hAnsi="Consolas" w:cs="Consolas"/>
                          <w:b/>
                          <w:color w:val="595959" w:themeColor="text1" w:themeTint="A6"/>
                          <w:lang w:val="en-US"/>
                        </w:rPr>
                        <w:tab/>
                        <w:t>//…</w:t>
                      </w:r>
                    </w:p>
                    <w:p w:rsidR="006B446E" w:rsidRPr="00821BC0" w:rsidRDefault="006B446E" w:rsidP="003B630A">
                      <w:pPr>
                        <w:rPr>
                          <w:rFonts w:ascii="Consolas" w:hAnsi="Consolas" w:cs="Consolas"/>
                          <w:b/>
                          <w:color w:val="595959" w:themeColor="text1" w:themeTint="A6"/>
                          <w:lang w:val="en-US"/>
                        </w:rPr>
                      </w:pPr>
                      <w:r w:rsidRPr="00821BC0">
                        <w:rPr>
                          <w:rFonts w:ascii="Consolas" w:hAnsi="Consolas" w:cs="Consolas"/>
                          <w:b/>
                          <w:color w:val="595959" w:themeColor="text1" w:themeTint="A6"/>
                          <w:lang w:val="en-US"/>
                        </w:rPr>
                        <w:t>4</w:t>
                      </w:r>
                      <w:r w:rsidRPr="00821BC0">
                        <w:rPr>
                          <w:rFonts w:ascii="Consolas" w:hAnsi="Consolas" w:cs="Consolas"/>
                          <w:b/>
                          <w:color w:val="595959" w:themeColor="text1" w:themeTint="A6"/>
                          <w:lang w:val="en-US"/>
                        </w:rPr>
                        <w:tab/>
                      </w:r>
                      <w:r w:rsidRPr="00821BC0">
                        <w:rPr>
                          <w:rFonts w:ascii="Consolas" w:hAnsi="Consolas" w:cs="Consolas"/>
                          <w:b/>
                          <w:color w:val="595959" w:themeColor="text1" w:themeTint="A6"/>
                          <w:lang w:val="en-US"/>
                        </w:rPr>
                        <w:tab/>
                        <w:t>while (</w:t>
                      </w:r>
                      <w:proofErr w:type="gramStart"/>
                      <w:r w:rsidRPr="00821BC0">
                        <w:rPr>
                          <w:rFonts w:ascii="Consolas" w:hAnsi="Consolas" w:cs="Consolas"/>
                          <w:b/>
                          <w:color w:val="595959" w:themeColor="text1" w:themeTint="A6"/>
                          <w:lang w:val="en-US"/>
                        </w:rPr>
                        <w:t>thread[</w:t>
                      </w:r>
                      <w:proofErr w:type="gramEnd"/>
                      <w:r w:rsidRPr="00821BC0">
                        <w:rPr>
                          <w:rFonts w:ascii="Consolas" w:hAnsi="Consolas" w:cs="Consolas"/>
                          <w:b/>
                          <w:color w:val="595959" w:themeColor="text1" w:themeTint="A6"/>
                          <w:lang w:val="en-US"/>
                        </w:rPr>
                        <w:t>0].</w:t>
                      </w:r>
                      <w:proofErr w:type="spellStart"/>
                      <w:r w:rsidRPr="00821BC0">
                        <w:rPr>
                          <w:rFonts w:ascii="Consolas" w:hAnsi="Consolas" w:cs="Consolas"/>
                          <w:b/>
                          <w:color w:val="595959" w:themeColor="text1" w:themeTint="A6"/>
                          <w:lang w:val="en-US"/>
                        </w:rPr>
                        <w:t>IsAlive</w:t>
                      </w:r>
                      <w:proofErr w:type="spellEnd"/>
                      <w:r w:rsidRPr="00821BC0">
                        <w:rPr>
                          <w:rFonts w:ascii="Consolas" w:hAnsi="Consolas" w:cs="Consolas"/>
                          <w:b/>
                          <w:color w:val="595959" w:themeColor="text1" w:themeTint="A6"/>
                          <w:lang w:val="en-US"/>
                        </w:rPr>
                        <w:t>);</w:t>
                      </w:r>
                    </w:p>
                    <w:p w:rsidR="006B446E" w:rsidRPr="00821BC0" w:rsidRDefault="006B446E" w:rsidP="003B630A">
                      <w:pPr>
                        <w:rPr>
                          <w:rFonts w:ascii="Consolas" w:hAnsi="Consolas" w:cs="Consolas"/>
                          <w:b/>
                          <w:color w:val="595959" w:themeColor="text1" w:themeTint="A6"/>
                          <w:lang w:val="en-US"/>
                        </w:rPr>
                      </w:pPr>
                      <w:r w:rsidRPr="00821BC0">
                        <w:rPr>
                          <w:rFonts w:ascii="Consolas" w:hAnsi="Consolas" w:cs="Consolas"/>
                          <w:b/>
                          <w:color w:val="595959" w:themeColor="text1" w:themeTint="A6"/>
                          <w:lang w:val="en-US"/>
                        </w:rPr>
                        <w:t>5</w:t>
                      </w:r>
                      <w:r w:rsidRPr="00821BC0">
                        <w:rPr>
                          <w:rFonts w:ascii="Consolas" w:hAnsi="Consolas" w:cs="Consolas"/>
                          <w:b/>
                          <w:color w:val="595959" w:themeColor="text1" w:themeTint="A6"/>
                          <w:lang w:val="en-US"/>
                        </w:rPr>
                        <w:tab/>
                      </w:r>
                      <w:r w:rsidRPr="00821BC0">
                        <w:rPr>
                          <w:rFonts w:ascii="Consolas" w:hAnsi="Consolas" w:cs="Consolas"/>
                          <w:b/>
                          <w:color w:val="595959" w:themeColor="text1" w:themeTint="A6"/>
                          <w:lang w:val="en-US"/>
                        </w:rPr>
                        <w:tab/>
                        <w:t>//…</w:t>
                      </w:r>
                    </w:p>
                    <w:p w:rsidR="006B446E" w:rsidRPr="00821BC0" w:rsidRDefault="006B446E" w:rsidP="003B630A">
                      <w:pPr>
                        <w:rPr>
                          <w:rFonts w:ascii="Consolas" w:hAnsi="Consolas" w:cs="Consolas"/>
                          <w:b/>
                          <w:color w:val="595959" w:themeColor="text1" w:themeTint="A6"/>
                          <w:lang w:val="en-US"/>
                        </w:rPr>
                      </w:pPr>
                      <w:r w:rsidRPr="00821BC0">
                        <w:rPr>
                          <w:rFonts w:ascii="Consolas" w:hAnsi="Consolas" w:cs="Consolas"/>
                          <w:b/>
                          <w:color w:val="595959" w:themeColor="text1" w:themeTint="A6"/>
                          <w:lang w:val="en-US"/>
                        </w:rPr>
                        <w:t>6</w:t>
                      </w:r>
                      <w:r w:rsidRPr="00821BC0">
                        <w:rPr>
                          <w:rFonts w:ascii="Consolas" w:hAnsi="Consolas" w:cs="Consolas"/>
                          <w:b/>
                          <w:color w:val="595959" w:themeColor="text1" w:themeTint="A6"/>
                          <w:lang w:val="en-US"/>
                        </w:rPr>
                        <w:tab/>
                        <w:t>}</w:t>
                      </w:r>
                    </w:p>
                  </w:txbxContent>
                </v:textbox>
                <w10:anchorlock/>
              </v:shape>
            </w:pict>
          </mc:Fallback>
        </mc:AlternateContent>
      </w:r>
    </w:p>
    <w:p w:rsidR="003B630A" w:rsidRDefault="00821BC0" w:rsidP="00821BC0">
      <w:pPr>
        <w:pStyle w:val="Beschriftung"/>
        <w:jc w:val="center"/>
      </w:pPr>
      <w:bookmarkStart w:id="97" w:name="_Toc386030068"/>
      <w:r>
        <w:t xml:space="preserve">Code </w:t>
      </w:r>
      <w:r>
        <w:fldChar w:fldCharType="begin"/>
      </w:r>
      <w:r>
        <w:instrText xml:space="preserve"> SEQ Code \* ARABIC </w:instrText>
      </w:r>
      <w:r>
        <w:fldChar w:fldCharType="separate"/>
      </w:r>
      <w:r>
        <w:rPr>
          <w:noProof/>
        </w:rPr>
        <w:t>2</w:t>
      </w:r>
      <w:r>
        <w:fldChar w:fldCharType="end"/>
      </w:r>
      <w:r>
        <w:t>: Thread 2</w:t>
      </w:r>
      <w:bookmarkEnd w:id="97"/>
    </w:p>
    <w:p w:rsidR="003B630A" w:rsidRDefault="003B630A" w:rsidP="00823854"/>
    <w:p w:rsidR="003B630A" w:rsidRDefault="001957EB" w:rsidP="00823854">
      <w:r>
        <w:t xml:space="preserve">In diesem Codestück ist Zeile 4 für das Warten verantwortlich. Der Code wird bis zur vierten Zeile parallel zum Code von </w:t>
      </w:r>
      <w:proofErr w:type="spellStart"/>
      <w:r>
        <w:t>Thread_Bewegung_Nao</w:t>
      </w:r>
      <w:proofErr w:type="spellEnd"/>
      <w:r>
        <w:t xml:space="preserve"> ausgeführt</w:t>
      </w:r>
      <w:r w:rsidR="006C021A">
        <w:t>. Der Befehl „</w:t>
      </w:r>
      <w:proofErr w:type="spellStart"/>
      <w:r w:rsidR="006C021A">
        <w:t>thread</w:t>
      </w:r>
      <w:proofErr w:type="spellEnd"/>
      <w:r w:rsidR="006C021A">
        <w:t>[0].</w:t>
      </w:r>
      <w:proofErr w:type="spellStart"/>
      <w:r w:rsidR="006C021A">
        <w:t>IsAlive</w:t>
      </w:r>
      <w:proofErr w:type="spellEnd"/>
      <w:r w:rsidR="006C021A">
        <w:t xml:space="preserve">“ gibt wahr zurück, wenn der </w:t>
      </w:r>
      <w:proofErr w:type="spellStart"/>
      <w:r w:rsidR="006C021A">
        <w:t>Thread_Bewegung_Nao</w:t>
      </w:r>
      <w:proofErr w:type="spellEnd"/>
      <w:r w:rsidR="006C021A">
        <w:t xml:space="preserve"> aktiv ist. Also wird in der </w:t>
      </w:r>
      <w:proofErr w:type="spellStart"/>
      <w:r>
        <w:t>while</w:t>
      </w:r>
      <w:proofErr w:type="spellEnd"/>
      <w:r>
        <w:t xml:space="preserve">-Schleife solange </w:t>
      </w:r>
      <w:r w:rsidR="006C021A">
        <w:t xml:space="preserve">gewartet bis der Thread </w:t>
      </w:r>
      <w:r>
        <w:t>nicht mehr ausgeführt wird. Erst wenn dies eintrifft wird auch der Code unterhalb Zeile 4 abgearbeitet.</w:t>
      </w:r>
    </w:p>
    <w:p w:rsidR="003B630A" w:rsidRPr="00823854" w:rsidRDefault="003B630A" w:rsidP="00823854"/>
    <w:p w:rsidR="009A0DFE" w:rsidRDefault="009A0DFE" w:rsidP="009A0DFE">
      <w:pPr>
        <w:pStyle w:val="berschrift2"/>
      </w:pPr>
      <w:bookmarkStart w:id="98" w:name="_Toc386030102"/>
      <w:proofErr w:type="spellStart"/>
      <w:r>
        <w:t>Nao</w:t>
      </w:r>
      <w:proofErr w:type="spellEnd"/>
      <w:r w:rsidR="00F7001A">
        <w:t xml:space="preserve"> – Dennis</w:t>
      </w:r>
      <w:bookmarkEnd w:id="98"/>
    </w:p>
    <w:p w:rsidR="00973392" w:rsidRDefault="00973392" w:rsidP="00973392"/>
    <w:p w:rsidR="00973392" w:rsidRDefault="00973392" w:rsidP="00973392"/>
    <w:p w:rsidR="005D7899" w:rsidRDefault="008E7159" w:rsidP="005D7899">
      <w:pPr>
        <w:pStyle w:val="berschrift3"/>
      </w:pPr>
      <w:bookmarkStart w:id="99" w:name="_Toc386030103"/>
      <w:r>
        <w:t>Zufällige</w:t>
      </w:r>
      <w:r w:rsidR="005D7899">
        <w:t xml:space="preserve"> Bewegung ausführen</w:t>
      </w:r>
      <w:bookmarkEnd w:id="99"/>
    </w:p>
    <w:p w:rsidR="008E7159" w:rsidRDefault="008E7159" w:rsidP="008E7159">
      <w:r>
        <w:t xml:space="preserve">Insgesamt gibt es </w:t>
      </w:r>
      <w:commentRangeStart w:id="100"/>
      <w:r>
        <w:t xml:space="preserve">XXX </w:t>
      </w:r>
      <w:commentRangeEnd w:id="100"/>
      <w:r>
        <w:rPr>
          <w:rStyle w:val="Kommentarzeichen"/>
        </w:rPr>
        <w:commentReference w:id="100"/>
      </w:r>
      <w:r>
        <w:t xml:space="preserve">vorgegebene Bewegungen für </w:t>
      </w:r>
      <w:proofErr w:type="spellStart"/>
      <w:r>
        <w:t>Nao</w:t>
      </w:r>
      <w:proofErr w:type="spellEnd"/>
      <w:r>
        <w:t>. Wenn der Benutzer eine neue Bewegung nachmachen möchte, wird folgender Code ausgeführt:</w:t>
      </w:r>
    </w:p>
    <w:p w:rsidR="008E7159" w:rsidRDefault="008E7159" w:rsidP="008E7159">
      <w:r>
        <w:rPr>
          <w:noProof/>
          <w:lang w:eastAsia="de-DE"/>
        </w:rPr>
        <w:lastRenderedPageBreak/>
        <mc:AlternateContent>
          <mc:Choice Requires="wps">
            <w:drawing>
              <wp:inline distT="0" distB="0" distL="0" distR="0" wp14:anchorId="7B52B9EA" wp14:editId="2FB34EAE">
                <wp:extent cx="5759450" cy="6475228"/>
                <wp:effectExtent l="0" t="0" r="12700" b="20955"/>
                <wp:docPr id="2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6475228"/>
                        </a:xfrm>
                        <a:prstGeom prst="rect">
                          <a:avLst/>
                        </a:prstGeom>
                        <a:solidFill>
                          <a:srgbClr val="FFFFFF"/>
                        </a:solidFill>
                        <a:ln w="9525">
                          <a:solidFill>
                            <a:srgbClr val="000000"/>
                          </a:solidFill>
                          <a:miter lim="800000"/>
                          <a:headEnd/>
                          <a:tailEnd/>
                        </a:ln>
                      </wps:spPr>
                      <wps:txbx>
                        <w:txbxContent>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w:t>
                            </w:r>
                            <w:r w:rsidRPr="00821BC0">
                              <w:rPr>
                                <w:rFonts w:ascii="Consolas" w:hAnsi="Consolas" w:cs="Consolas"/>
                                <w:b/>
                                <w:color w:val="595959" w:themeColor="text1" w:themeTint="A6"/>
                              </w:rPr>
                              <w:tab/>
                              <w:t xml:space="preserve">private </w:t>
                            </w:r>
                            <w:proofErr w:type="spellStart"/>
                            <w:r w:rsidRPr="00821BC0">
                              <w:rPr>
                                <w:rFonts w:ascii="Consolas" w:hAnsi="Consolas" w:cs="Consolas"/>
                                <w:b/>
                                <w:color w:val="595959" w:themeColor="text1" w:themeTint="A6"/>
                              </w:rPr>
                              <w:t>int</w:t>
                            </w:r>
                            <w:proofErr w:type="spellEnd"/>
                            <w:r w:rsidRPr="00821BC0">
                              <w:rPr>
                                <w:rFonts w:ascii="Consolas" w:hAnsi="Consolas" w:cs="Consolas"/>
                                <w:b/>
                                <w:color w:val="595959" w:themeColor="text1" w:themeTint="A6"/>
                              </w:rPr>
                              <w:t xml:space="preserve"> Bewegungsnummer;</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2</w:t>
                            </w:r>
                            <w:r w:rsidRPr="00821BC0">
                              <w:rPr>
                                <w:rFonts w:ascii="Consolas" w:hAnsi="Consolas" w:cs="Consolas"/>
                                <w:b/>
                                <w:color w:val="595959" w:themeColor="text1" w:themeTint="A6"/>
                              </w:rPr>
                              <w:tab/>
                            </w:r>
                            <w:proofErr w:type="spellStart"/>
                            <w:r>
                              <w:rPr>
                                <w:rFonts w:ascii="Consolas" w:hAnsi="Consolas" w:cs="Consolas"/>
                                <w:b/>
                                <w:color w:val="595959" w:themeColor="text1" w:themeTint="A6"/>
                              </w:rPr>
                              <w:t>public</w:t>
                            </w:r>
                            <w:proofErr w:type="spellEnd"/>
                            <w:r>
                              <w:rPr>
                                <w:rFonts w:ascii="Consolas" w:hAnsi="Consolas" w:cs="Consolas"/>
                                <w:b/>
                                <w:color w:val="595959" w:themeColor="text1" w:themeTint="A6"/>
                              </w:rPr>
                              <w:t xml:space="preserve"> </w:t>
                            </w:r>
                            <w:proofErr w:type="spellStart"/>
                            <w:r>
                              <w:rPr>
                                <w:rFonts w:ascii="Consolas" w:hAnsi="Consolas" w:cs="Consolas"/>
                                <w:b/>
                                <w:color w:val="595959" w:themeColor="text1" w:themeTint="A6"/>
                              </w:rPr>
                              <w:t>void</w:t>
                            </w:r>
                            <w:proofErr w:type="spellEnd"/>
                            <w:r>
                              <w:rPr>
                                <w:rFonts w:ascii="Consolas" w:hAnsi="Consolas" w:cs="Consolas"/>
                                <w:b/>
                                <w:color w:val="595959" w:themeColor="text1" w:themeTint="A6"/>
                              </w:rPr>
                              <w:t xml:space="preserve"> </w:t>
                            </w:r>
                            <w:proofErr w:type="spellStart"/>
                            <w:r>
                              <w:rPr>
                                <w:rFonts w:ascii="Consolas" w:hAnsi="Consolas" w:cs="Consolas"/>
                                <w:b/>
                                <w:color w:val="595959" w:themeColor="text1" w:themeTint="A6"/>
                              </w:rPr>
                              <w:t>Bewegung_erzeugen</w:t>
                            </w:r>
                            <w:proofErr w:type="spellEnd"/>
                            <w:r>
                              <w:rPr>
                                <w:rFonts w:ascii="Consolas" w:hAnsi="Consolas" w:cs="Consolas"/>
                                <w:b/>
                                <w:color w:val="595959" w:themeColor="text1" w:themeTint="A6"/>
                              </w:rPr>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3</w:t>
                            </w:r>
                            <w:r w:rsidRPr="00821BC0">
                              <w:rPr>
                                <w:rFonts w:ascii="Consolas" w:hAnsi="Consolas" w:cs="Consolas"/>
                                <w:b/>
                                <w:color w:val="595959" w:themeColor="text1" w:themeTint="A6"/>
                              </w:rPr>
                              <w:tab/>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4</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 xml:space="preserve">Random r = </w:t>
                            </w:r>
                            <w:proofErr w:type="spellStart"/>
                            <w:r w:rsidRPr="00821BC0">
                              <w:rPr>
                                <w:rFonts w:ascii="Consolas" w:hAnsi="Consolas" w:cs="Consolas"/>
                                <w:b/>
                                <w:color w:val="595959" w:themeColor="text1" w:themeTint="A6"/>
                              </w:rPr>
                              <w:t>new</w:t>
                            </w:r>
                            <w:proofErr w:type="spellEnd"/>
                            <w:r w:rsidRPr="00821BC0">
                              <w:rPr>
                                <w:rFonts w:ascii="Consolas" w:hAnsi="Consolas" w:cs="Consolas"/>
                                <w:b/>
                                <w:color w:val="595959" w:themeColor="text1" w:themeTint="A6"/>
                              </w:rPr>
                              <w:t xml:space="preserve"> Random();</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5</w:t>
                            </w:r>
                            <w:r>
                              <w:rPr>
                                <w:rFonts w:ascii="Consolas" w:hAnsi="Consolas" w:cs="Consolas"/>
                                <w:b/>
                                <w:color w:val="595959" w:themeColor="text1" w:themeTint="A6"/>
                              </w:rPr>
                              <w:tab/>
                            </w:r>
                            <w:r>
                              <w:rPr>
                                <w:rFonts w:ascii="Consolas" w:hAnsi="Consolas" w:cs="Consolas"/>
                                <w:b/>
                                <w:color w:val="595959" w:themeColor="text1" w:themeTint="A6"/>
                              </w:rPr>
                              <w:tab/>
                              <w:t xml:space="preserve">Bewegungsnummer= </w:t>
                            </w:r>
                            <w:proofErr w:type="spellStart"/>
                            <w:r>
                              <w:rPr>
                                <w:rFonts w:ascii="Consolas" w:hAnsi="Consolas" w:cs="Consolas"/>
                                <w:b/>
                                <w:color w:val="595959" w:themeColor="text1" w:themeTint="A6"/>
                              </w:rPr>
                              <w:t>r.Next</w:t>
                            </w:r>
                            <w:proofErr w:type="spellEnd"/>
                            <w:r>
                              <w:rPr>
                                <w:rFonts w:ascii="Consolas" w:hAnsi="Consolas" w:cs="Consolas"/>
                                <w:b/>
                                <w:color w:val="595959" w:themeColor="text1" w:themeTint="A6"/>
                              </w:rPr>
                              <w:t>(1, 11</w:t>
                            </w:r>
                            <w:r w:rsidRPr="00821BC0">
                              <w:rPr>
                                <w:rFonts w:ascii="Consolas" w:hAnsi="Consolas" w:cs="Consolas"/>
                                <w:b/>
                                <w:color w:val="595959" w:themeColor="text1" w:themeTint="A6"/>
                              </w:rPr>
                              <w:t>);</w:t>
                            </w:r>
                            <w:r w:rsidRPr="00821BC0">
                              <w:rPr>
                                <w:rFonts w:ascii="Consolas" w:hAnsi="Consolas" w:cs="Consolas"/>
                                <w:b/>
                                <w:color w:val="595959" w:themeColor="text1" w:themeTint="A6"/>
                              </w:rPr>
                              <w:tab/>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6</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Bewegung();</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7</w:t>
                            </w:r>
                            <w:r w:rsidRPr="00821BC0">
                              <w:rPr>
                                <w:rFonts w:ascii="Consolas" w:hAnsi="Consolas" w:cs="Consolas"/>
                                <w:b/>
                                <w:color w:val="595959" w:themeColor="text1" w:themeTint="A6"/>
                              </w:rPr>
                              <w:tab/>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8</w:t>
                            </w:r>
                            <w:r w:rsidRPr="00821BC0">
                              <w:rPr>
                                <w:rFonts w:ascii="Consolas" w:hAnsi="Consolas" w:cs="Consolas"/>
                                <w:b/>
                                <w:color w:val="595959" w:themeColor="text1" w:themeTint="A6"/>
                              </w:rPr>
                              <w:tab/>
                            </w:r>
                            <w:proofErr w:type="spellStart"/>
                            <w:r w:rsidRPr="00821BC0">
                              <w:rPr>
                                <w:rFonts w:ascii="Consolas" w:hAnsi="Consolas" w:cs="Consolas"/>
                                <w:b/>
                                <w:color w:val="595959" w:themeColor="text1" w:themeTint="A6"/>
                              </w:rPr>
                              <w:t>public</w:t>
                            </w:r>
                            <w:proofErr w:type="spellEnd"/>
                            <w:r w:rsidRPr="00821BC0">
                              <w:rPr>
                                <w:rFonts w:ascii="Consolas" w:hAnsi="Consolas" w:cs="Consolas"/>
                                <w:b/>
                                <w:color w:val="595959" w:themeColor="text1" w:themeTint="A6"/>
                              </w:rPr>
                              <w:t xml:space="preserve"> </w:t>
                            </w:r>
                            <w:proofErr w:type="spellStart"/>
                            <w:r w:rsidRPr="00821BC0">
                              <w:rPr>
                                <w:rFonts w:ascii="Consolas" w:hAnsi="Consolas" w:cs="Consolas"/>
                                <w:b/>
                                <w:color w:val="595959" w:themeColor="text1" w:themeTint="A6"/>
                              </w:rPr>
                              <w:t>void</w:t>
                            </w:r>
                            <w:proofErr w:type="spellEnd"/>
                            <w:r w:rsidRPr="00821BC0">
                              <w:rPr>
                                <w:rFonts w:ascii="Consolas" w:hAnsi="Consolas" w:cs="Consolas"/>
                                <w:b/>
                                <w:color w:val="595959" w:themeColor="text1" w:themeTint="A6"/>
                              </w:rPr>
                              <w:t xml:space="preserve"> Bewegung()</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9</w:t>
                            </w:r>
                            <w:r w:rsidRPr="00821BC0">
                              <w:rPr>
                                <w:rFonts w:ascii="Consolas" w:hAnsi="Consolas" w:cs="Consolas"/>
                                <w:b/>
                                <w:color w:val="595959" w:themeColor="text1" w:themeTint="A6"/>
                              </w:rPr>
                              <w:tab/>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10</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11</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proofErr w:type="spellStart"/>
                            <w:r w:rsidRPr="00821BC0">
                              <w:rPr>
                                <w:rFonts w:ascii="Consolas" w:hAnsi="Consolas" w:cs="Consolas"/>
                                <w:b/>
                                <w:color w:val="595959" w:themeColor="text1" w:themeTint="A6"/>
                              </w:rPr>
                              <w:t>switch</w:t>
                            </w:r>
                            <w:proofErr w:type="spellEnd"/>
                            <w:r w:rsidRPr="00821BC0">
                              <w:rPr>
                                <w:rFonts w:ascii="Consolas" w:hAnsi="Consolas" w:cs="Consolas"/>
                                <w:b/>
                                <w:color w:val="595959" w:themeColor="text1" w:themeTint="A6"/>
                              </w:rPr>
                              <w:t xml:space="preserve"> (Bewegungsnummer)</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12</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13</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proofErr w:type="spellStart"/>
                            <w:r w:rsidRPr="00821BC0">
                              <w:rPr>
                                <w:rFonts w:ascii="Consolas" w:hAnsi="Consolas" w:cs="Consolas"/>
                                <w:b/>
                                <w:color w:val="595959" w:themeColor="text1" w:themeTint="A6"/>
                              </w:rPr>
                              <w:t>case</w:t>
                            </w:r>
                            <w:proofErr w:type="spellEnd"/>
                            <w:r w:rsidRPr="00821BC0">
                              <w:rPr>
                                <w:rFonts w:ascii="Consolas" w:hAnsi="Consolas" w:cs="Consolas"/>
                                <w:b/>
                                <w:color w:val="595959" w:themeColor="text1" w:themeTint="A6"/>
                              </w:rPr>
                              <w:t xml:space="preserve"> 1:</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14</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//Bewegung 1</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15</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break;</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16</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proofErr w:type="spellStart"/>
                            <w:r w:rsidRPr="00821BC0">
                              <w:rPr>
                                <w:rFonts w:ascii="Consolas" w:hAnsi="Consolas" w:cs="Consolas"/>
                                <w:b/>
                                <w:color w:val="595959" w:themeColor="text1" w:themeTint="A6"/>
                              </w:rPr>
                              <w:t>case</w:t>
                            </w:r>
                            <w:proofErr w:type="spellEnd"/>
                            <w:r w:rsidRPr="00821BC0">
                              <w:rPr>
                                <w:rFonts w:ascii="Consolas" w:hAnsi="Consolas" w:cs="Consolas"/>
                                <w:b/>
                                <w:color w:val="595959" w:themeColor="text1" w:themeTint="A6"/>
                              </w:rPr>
                              <w:t xml:space="preserve"> 2:</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17</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//Bewegung 2</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18</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break;</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19</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20</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proofErr w:type="spellStart"/>
                            <w:r w:rsidRPr="00821BC0">
                              <w:rPr>
                                <w:rFonts w:ascii="Consolas" w:hAnsi="Consolas" w:cs="Consolas"/>
                                <w:b/>
                                <w:color w:val="595959" w:themeColor="text1" w:themeTint="A6"/>
                              </w:rPr>
                              <w:t>case</w:t>
                            </w:r>
                            <w:proofErr w:type="spellEnd"/>
                            <w:r w:rsidRPr="00821BC0">
                              <w:rPr>
                                <w:rFonts w:ascii="Consolas" w:hAnsi="Consolas" w:cs="Consolas"/>
                                <w:b/>
                                <w:color w:val="595959" w:themeColor="text1" w:themeTint="A6"/>
                              </w:rPr>
                              <w:t xml:space="preserve"> 10:</w:t>
                            </w:r>
                            <w:r w:rsidRPr="00821BC0">
                              <w:rPr>
                                <w:rFonts w:ascii="Consolas" w:hAnsi="Consolas" w:cs="Consolas"/>
                                <w:b/>
                                <w:color w:val="595959" w:themeColor="text1" w:themeTint="A6"/>
                              </w:rPr>
                              <w:tab/>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21</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//Bewegung 10</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22</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break;</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23</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w:t>
                            </w:r>
                          </w:p>
                          <w:p w:rsidR="006B446E" w:rsidRPr="008E7159" w:rsidRDefault="006B446E" w:rsidP="008E7159">
                            <w:r>
                              <w:t>21</w:t>
                            </w:r>
                            <w:r>
                              <w:tab/>
                              <w:t>}</w:t>
                            </w:r>
                          </w:p>
                        </w:txbxContent>
                      </wps:txbx>
                      <wps:bodyPr rot="0" vert="horz" wrap="square" lIns="91440" tIns="45720" rIns="91440" bIns="45720" anchor="t" anchorCtr="0">
                        <a:noAutofit/>
                      </wps:bodyPr>
                    </wps:wsp>
                  </a:graphicData>
                </a:graphic>
              </wp:inline>
            </w:drawing>
          </mc:Choice>
          <mc:Fallback>
            <w:pict>
              <v:shape id="_x0000_s1028" type="#_x0000_t202" style="width:453.5pt;height:50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">
                <v:textbox>
                  <w:txbxContent>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w:t>
                      </w:r>
                      <w:r w:rsidRPr="00821BC0">
                        <w:rPr>
                          <w:rFonts w:ascii="Consolas" w:hAnsi="Consolas" w:cs="Consolas"/>
                          <w:b/>
                          <w:color w:val="595959" w:themeColor="text1" w:themeTint="A6"/>
                        </w:rPr>
                        <w:tab/>
                        <w:t xml:space="preserve">private </w:t>
                      </w:r>
                      <w:proofErr w:type="spellStart"/>
                      <w:r w:rsidRPr="00821BC0">
                        <w:rPr>
                          <w:rFonts w:ascii="Consolas" w:hAnsi="Consolas" w:cs="Consolas"/>
                          <w:b/>
                          <w:color w:val="595959" w:themeColor="text1" w:themeTint="A6"/>
                        </w:rPr>
                        <w:t>int</w:t>
                      </w:r>
                      <w:proofErr w:type="spellEnd"/>
                      <w:r w:rsidRPr="00821BC0">
                        <w:rPr>
                          <w:rFonts w:ascii="Consolas" w:hAnsi="Consolas" w:cs="Consolas"/>
                          <w:b/>
                          <w:color w:val="595959" w:themeColor="text1" w:themeTint="A6"/>
                        </w:rPr>
                        <w:t xml:space="preserve"> Bewegungsnummer;</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2</w:t>
                      </w:r>
                      <w:r w:rsidRPr="00821BC0">
                        <w:rPr>
                          <w:rFonts w:ascii="Consolas" w:hAnsi="Consolas" w:cs="Consolas"/>
                          <w:b/>
                          <w:color w:val="595959" w:themeColor="text1" w:themeTint="A6"/>
                        </w:rPr>
                        <w:tab/>
                      </w:r>
                      <w:proofErr w:type="spellStart"/>
                      <w:r>
                        <w:rPr>
                          <w:rFonts w:ascii="Consolas" w:hAnsi="Consolas" w:cs="Consolas"/>
                          <w:b/>
                          <w:color w:val="595959" w:themeColor="text1" w:themeTint="A6"/>
                        </w:rPr>
                        <w:t>public</w:t>
                      </w:r>
                      <w:proofErr w:type="spellEnd"/>
                      <w:r>
                        <w:rPr>
                          <w:rFonts w:ascii="Consolas" w:hAnsi="Consolas" w:cs="Consolas"/>
                          <w:b/>
                          <w:color w:val="595959" w:themeColor="text1" w:themeTint="A6"/>
                        </w:rPr>
                        <w:t xml:space="preserve"> </w:t>
                      </w:r>
                      <w:proofErr w:type="spellStart"/>
                      <w:r>
                        <w:rPr>
                          <w:rFonts w:ascii="Consolas" w:hAnsi="Consolas" w:cs="Consolas"/>
                          <w:b/>
                          <w:color w:val="595959" w:themeColor="text1" w:themeTint="A6"/>
                        </w:rPr>
                        <w:t>void</w:t>
                      </w:r>
                      <w:proofErr w:type="spellEnd"/>
                      <w:r>
                        <w:rPr>
                          <w:rFonts w:ascii="Consolas" w:hAnsi="Consolas" w:cs="Consolas"/>
                          <w:b/>
                          <w:color w:val="595959" w:themeColor="text1" w:themeTint="A6"/>
                        </w:rPr>
                        <w:t xml:space="preserve"> </w:t>
                      </w:r>
                      <w:proofErr w:type="spellStart"/>
                      <w:r>
                        <w:rPr>
                          <w:rFonts w:ascii="Consolas" w:hAnsi="Consolas" w:cs="Consolas"/>
                          <w:b/>
                          <w:color w:val="595959" w:themeColor="text1" w:themeTint="A6"/>
                        </w:rPr>
                        <w:t>Bewegung_erzeugen</w:t>
                      </w:r>
                      <w:proofErr w:type="spellEnd"/>
                      <w:r>
                        <w:rPr>
                          <w:rFonts w:ascii="Consolas" w:hAnsi="Consolas" w:cs="Consolas"/>
                          <w:b/>
                          <w:color w:val="595959" w:themeColor="text1" w:themeTint="A6"/>
                        </w:rPr>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3</w:t>
                      </w:r>
                      <w:r w:rsidRPr="00821BC0">
                        <w:rPr>
                          <w:rFonts w:ascii="Consolas" w:hAnsi="Consolas" w:cs="Consolas"/>
                          <w:b/>
                          <w:color w:val="595959" w:themeColor="text1" w:themeTint="A6"/>
                        </w:rPr>
                        <w:tab/>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4</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 xml:space="preserve">Random r = </w:t>
                      </w:r>
                      <w:proofErr w:type="spellStart"/>
                      <w:r w:rsidRPr="00821BC0">
                        <w:rPr>
                          <w:rFonts w:ascii="Consolas" w:hAnsi="Consolas" w:cs="Consolas"/>
                          <w:b/>
                          <w:color w:val="595959" w:themeColor="text1" w:themeTint="A6"/>
                        </w:rPr>
                        <w:t>new</w:t>
                      </w:r>
                      <w:proofErr w:type="spellEnd"/>
                      <w:r w:rsidRPr="00821BC0">
                        <w:rPr>
                          <w:rFonts w:ascii="Consolas" w:hAnsi="Consolas" w:cs="Consolas"/>
                          <w:b/>
                          <w:color w:val="595959" w:themeColor="text1" w:themeTint="A6"/>
                        </w:rPr>
                        <w:t xml:space="preserve"> Random();</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5</w:t>
                      </w:r>
                      <w:r>
                        <w:rPr>
                          <w:rFonts w:ascii="Consolas" w:hAnsi="Consolas" w:cs="Consolas"/>
                          <w:b/>
                          <w:color w:val="595959" w:themeColor="text1" w:themeTint="A6"/>
                        </w:rPr>
                        <w:tab/>
                      </w:r>
                      <w:r>
                        <w:rPr>
                          <w:rFonts w:ascii="Consolas" w:hAnsi="Consolas" w:cs="Consolas"/>
                          <w:b/>
                          <w:color w:val="595959" w:themeColor="text1" w:themeTint="A6"/>
                        </w:rPr>
                        <w:tab/>
                        <w:t xml:space="preserve">Bewegungsnummer= </w:t>
                      </w:r>
                      <w:proofErr w:type="spellStart"/>
                      <w:r>
                        <w:rPr>
                          <w:rFonts w:ascii="Consolas" w:hAnsi="Consolas" w:cs="Consolas"/>
                          <w:b/>
                          <w:color w:val="595959" w:themeColor="text1" w:themeTint="A6"/>
                        </w:rPr>
                        <w:t>r.Next</w:t>
                      </w:r>
                      <w:proofErr w:type="spellEnd"/>
                      <w:r>
                        <w:rPr>
                          <w:rFonts w:ascii="Consolas" w:hAnsi="Consolas" w:cs="Consolas"/>
                          <w:b/>
                          <w:color w:val="595959" w:themeColor="text1" w:themeTint="A6"/>
                        </w:rPr>
                        <w:t>(1, 11</w:t>
                      </w:r>
                      <w:r w:rsidRPr="00821BC0">
                        <w:rPr>
                          <w:rFonts w:ascii="Consolas" w:hAnsi="Consolas" w:cs="Consolas"/>
                          <w:b/>
                          <w:color w:val="595959" w:themeColor="text1" w:themeTint="A6"/>
                        </w:rPr>
                        <w:t>);</w:t>
                      </w:r>
                      <w:r w:rsidRPr="00821BC0">
                        <w:rPr>
                          <w:rFonts w:ascii="Consolas" w:hAnsi="Consolas" w:cs="Consolas"/>
                          <w:b/>
                          <w:color w:val="595959" w:themeColor="text1" w:themeTint="A6"/>
                        </w:rPr>
                        <w:tab/>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6</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Bewegung();</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7</w:t>
                      </w:r>
                      <w:r w:rsidRPr="00821BC0">
                        <w:rPr>
                          <w:rFonts w:ascii="Consolas" w:hAnsi="Consolas" w:cs="Consolas"/>
                          <w:b/>
                          <w:color w:val="595959" w:themeColor="text1" w:themeTint="A6"/>
                        </w:rPr>
                        <w:tab/>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8</w:t>
                      </w:r>
                      <w:r w:rsidRPr="00821BC0">
                        <w:rPr>
                          <w:rFonts w:ascii="Consolas" w:hAnsi="Consolas" w:cs="Consolas"/>
                          <w:b/>
                          <w:color w:val="595959" w:themeColor="text1" w:themeTint="A6"/>
                        </w:rPr>
                        <w:tab/>
                      </w:r>
                      <w:proofErr w:type="spellStart"/>
                      <w:r w:rsidRPr="00821BC0">
                        <w:rPr>
                          <w:rFonts w:ascii="Consolas" w:hAnsi="Consolas" w:cs="Consolas"/>
                          <w:b/>
                          <w:color w:val="595959" w:themeColor="text1" w:themeTint="A6"/>
                        </w:rPr>
                        <w:t>public</w:t>
                      </w:r>
                      <w:proofErr w:type="spellEnd"/>
                      <w:r w:rsidRPr="00821BC0">
                        <w:rPr>
                          <w:rFonts w:ascii="Consolas" w:hAnsi="Consolas" w:cs="Consolas"/>
                          <w:b/>
                          <w:color w:val="595959" w:themeColor="text1" w:themeTint="A6"/>
                        </w:rPr>
                        <w:t xml:space="preserve"> </w:t>
                      </w:r>
                      <w:proofErr w:type="spellStart"/>
                      <w:r w:rsidRPr="00821BC0">
                        <w:rPr>
                          <w:rFonts w:ascii="Consolas" w:hAnsi="Consolas" w:cs="Consolas"/>
                          <w:b/>
                          <w:color w:val="595959" w:themeColor="text1" w:themeTint="A6"/>
                        </w:rPr>
                        <w:t>void</w:t>
                      </w:r>
                      <w:proofErr w:type="spellEnd"/>
                      <w:r w:rsidRPr="00821BC0">
                        <w:rPr>
                          <w:rFonts w:ascii="Consolas" w:hAnsi="Consolas" w:cs="Consolas"/>
                          <w:b/>
                          <w:color w:val="595959" w:themeColor="text1" w:themeTint="A6"/>
                        </w:rPr>
                        <w:t xml:space="preserve"> Bewegung()</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9</w:t>
                      </w:r>
                      <w:r w:rsidRPr="00821BC0">
                        <w:rPr>
                          <w:rFonts w:ascii="Consolas" w:hAnsi="Consolas" w:cs="Consolas"/>
                          <w:b/>
                          <w:color w:val="595959" w:themeColor="text1" w:themeTint="A6"/>
                        </w:rPr>
                        <w:tab/>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10</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11</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proofErr w:type="spellStart"/>
                      <w:r w:rsidRPr="00821BC0">
                        <w:rPr>
                          <w:rFonts w:ascii="Consolas" w:hAnsi="Consolas" w:cs="Consolas"/>
                          <w:b/>
                          <w:color w:val="595959" w:themeColor="text1" w:themeTint="A6"/>
                        </w:rPr>
                        <w:t>switch</w:t>
                      </w:r>
                      <w:proofErr w:type="spellEnd"/>
                      <w:r w:rsidRPr="00821BC0">
                        <w:rPr>
                          <w:rFonts w:ascii="Consolas" w:hAnsi="Consolas" w:cs="Consolas"/>
                          <w:b/>
                          <w:color w:val="595959" w:themeColor="text1" w:themeTint="A6"/>
                        </w:rPr>
                        <w:t xml:space="preserve"> (Bewegungsnummer)</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12</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13</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proofErr w:type="spellStart"/>
                      <w:r w:rsidRPr="00821BC0">
                        <w:rPr>
                          <w:rFonts w:ascii="Consolas" w:hAnsi="Consolas" w:cs="Consolas"/>
                          <w:b/>
                          <w:color w:val="595959" w:themeColor="text1" w:themeTint="A6"/>
                        </w:rPr>
                        <w:t>case</w:t>
                      </w:r>
                      <w:proofErr w:type="spellEnd"/>
                      <w:r w:rsidRPr="00821BC0">
                        <w:rPr>
                          <w:rFonts w:ascii="Consolas" w:hAnsi="Consolas" w:cs="Consolas"/>
                          <w:b/>
                          <w:color w:val="595959" w:themeColor="text1" w:themeTint="A6"/>
                        </w:rPr>
                        <w:t xml:space="preserve"> 1:</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14</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//Bewegung 1</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15</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break;</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16</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proofErr w:type="spellStart"/>
                      <w:r w:rsidRPr="00821BC0">
                        <w:rPr>
                          <w:rFonts w:ascii="Consolas" w:hAnsi="Consolas" w:cs="Consolas"/>
                          <w:b/>
                          <w:color w:val="595959" w:themeColor="text1" w:themeTint="A6"/>
                        </w:rPr>
                        <w:t>case</w:t>
                      </w:r>
                      <w:proofErr w:type="spellEnd"/>
                      <w:r w:rsidRPr="00821BC0">
                        <w:rPr>
                          <w:rFonts w:ascii="Consolas" w:hAnsi="Consolas" w:cs="Consolas"/>
                          <w:b/>
                          <w:color w:val="595959" w:themeColor="text1" w:themeTint="A6"/>
                        </w:rPr>
                        <w:t xml:space="preserve"> 2:</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17</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//Bewegung 2</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18</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break;</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19</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20</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proofErr w:type="spellStart"/>
                      <w:r w:rsidRPr="00821BC0">
                        <w:rPr>
                          <w:rFonts w:ascii="Consolas" w:hAnsi="Consolas" w:cs="Consolas"/>
                          <w:b/>
                          <w:color w:val="595959" w:themeColor="text1" w:themeTint="A6"/>
                        </w:rPr>
                        <w:t>case</w:t>
                      </w:r>
                      <w:proofErr w:type="spellEnd"/>
                      <w:r w:rsidRPr="00821BC0">
                        <w:rPr>
                          <w:rFonts w:ascii="Consolas" w:hAnsi="Consolas" w:cs="Consolas"/>
                          <w:b/>
                          <w:color w:val="595959" w:themeColor="text1" w:themeTint="A6"/>
                        </w:rPr>
                        <w:t xml:space="preserve"> 10:</w:t>
                      </w:r>
                      <w:r w:rsidRPr="00821BC0">
                        <w:rPr>
                          <w:rFonts w:ascii="Consolas" w:hAnsi="Consolas" w:cs="Consolas"/>
                          <w:b/>
                          <w:color w:val="595959" w:themeColor="text1" w:themeTint="A6"/>
                        </w:rPr>
                        <w:tab/>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21</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//Bewegung 10</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22</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break;</w:t>
                      </w:r>
                    </w:p>
                    <w:p w:rsidR="006B446E" w:rsidRPr="00821BC0" w:rsidRDefault="006B446E" w:rsidP="008E7159">
                      <w:pPr>
                        <w:rPr>
                          <w:rFonts w:ascii="Consolas" w:hAnsi="Consolas" w:cs="Consolas"/>
                          <w:b/>
                          <w:color w:val="595959" w:themeColor="text1" w:themeTint="A6"/>
                        </w:rPr>
                      </w:pPr>
                      <w:r w:rsidRPr="00821BC0">
                        <w:rPr>
                          <w:rFonts w:ascii="Consolas" w:hAnsi="Consolas" w:cs="Consolas"/>
                          <w:b/>
                          <w:color w:val="595959" w:themeColor="text1" w:themeTint="A6"/>
                        </w:rPr>
                        <w:t>23</w:t>
                      </w:r>
                      <w:r w:rsidRPr="00821BC0">
                        <w:rPr>
                          <w:rFonts w:ascii="Consolas" w:hAnsi="Consolas" w:cs="Consolas"/>
                          <w:b/>
                          <w:color w:val="595959" w:themeColor="text1" w:themeTint="A6"/>
                        </w:rPr>
                        <w:tab/>
                      </w:r>
                      <w:r w:rsidRPr="00821BC0">
                        <w:rPr>
                          <w:rFonts w:ascii="Consolas" w:hAnsi="Consolas" w:cs="Consolas"/>
                          <w:b/>
                          <w:color w:val="595959" w:themeColor="text1" w:themeTint="A6"/>
                        </w:rPr>
                        <w:tab/>
                        <w:t>}</w:t>
                      </w:r>
                    </w:p>
                    <w:p w:rsidR="006B446E" w:rsidRPr="008E7159" w:rsidRDefault="006B446E" w:rsidP="008E7159">
                      <w:r>
                        <w:t>21</w:t>
                      </w:r>
                      <w:r>
                        <w:tab/>
                        <w:t>}</w:t>
                      </w:r>
                    </w:p>
                  </w:txbxContent>
                </v:textbox>
                <w10:anchorlock/>
              </v:shape>
            </w:pict>
          </mc:Fallback>
        </mc:AlternateContent>
      </w:r>
    </w:p>
    <w:p w:rsidR="008E7159" w:rsidRDefault="008E7159" w:rsidP="008E7159"/>
    <w:p w:rsidR="008E7159" w:rsidRDefault="006C021A" w:rsidP="008E7159">
      <w:r>
        <w:t xml:space="preserve">In der ersten Zeile wird eine </w:t>
      </w:r>
      <w:proofErr w:type="spellStart"/>
      <w:r>
        <w:t>int</w:t>
      </w:r>
      <w:proofErr w:type="spellEnd"/>
      <w:r>
        <w:t>-Zahl</w:t>
      </w:r>
      <w:r w:rsidR="001D696F">
        <w:t xml:space="preserve"> Bewegungsnummer</w:t>
      </w:r>
      <w:r>
        <w:t xml:space="preserve"> </w:t>
      </w:r>
      <w:r w:rsidR="00E5188E">
        <w:t xml:space="preserve">definiert. Von außen wird die Methode </w:t>
      </w:r>
      <w:r w:rsidR="001D696F">
        <w:t>„</w:t>
      </w:r>
      <w:proofErr w:type="spellStart"/>
      <w:r w:rsidR="001D696F" w:rsidRPr="008E7159">
        <w:t>Bewegung_erzeugen</w:t>
      </w:r>
      <w:proofErr w:type="spellEnd"/>
      <w:r w:rsidR="001D696F" w:rsidRPr="008E7159">
        <w:t>()</w:t>
      </w:r>
      <w:r w:rsidR="001D696F">
        <w:t>“ aufgerufen, welche eine zufällige Zahl bestimmt um somit eine zufällige Bewegung auszuwählen. In Zeile 4 wird die Zufallsklasse initialisiert und anschließen</w:t>
      </w:r>
      <w:r w:rsidR="00821BC0">
        <w:t>d eine zufällige Zahl zwischen eins</w:t>
      </w:r>
      <w:r w:rsidR="001D696F">
        <w:t xml:space="preserve"> und </w:t>
      </w:r>
      <w:r w:rsidR="00821BC0">
        <w:t xml:space="preserve">zehn </w:t>
      </w:r>
      <w:r w:rsidR="001D696F">
        <w:t>in der Variable Bewegungsnummer gespeichert.</w:t>
      </w:r>
      <w:r w:rsidR="009C3A45">
        <w:t xml:space="preserve"> Danach wird in die Methode „Bewegen()“ gesprungen. Ab Zeile 11 </w:t>
      </w:r>
      <w:r w:rsidR="00D93920">
        <w:t xml:space="preserve">erfolgt dann eine </w:t>
      </w:r>
      <w:proofErr w:type="spellStart"/>
      <w:r w:rsidR="00D93920">
        <w:t>switch</w:t>
      </w:r>
      <w:proofErr w:type="spellEnd"/>
      <w:r w:rsidR="00D93920">
        <w:t xml:space="preserve">-Anweisung mit der Übergabe der vorherigen Zufallszahl Bewegungsnummer. </w:t>
      </w:r>
      <w:r w:rsidR="007B74AB">
        <w:lastRenderedPageBreak/>
        <w:t>Wurde beispielsweise durch die Random-Funktion Bewegungsnummer=6 gesetzt, dann wird auch die sechste Bewegung ausgeführt.</w:t>
      </w:r>
    </w:p>
    <w:p w:rsidR="006C021A" w:rsidRDefault="006C021A" w:rsidP="008E7159"/>
    <w:p w:rsidR="008E7159" w:rsidRDefault="008E7159" w:rsidP="008E7159">
      <w:pPr>
        <w:pStyle w:val="berschrift3"/>
      </w:pPr>
      <w:bookmarkStart w:id="101" w:name="_Toc386030104"/>
      <w:r>
        <w:t>Bewegung wiederholen</w:t>
      </w:r>
      <w:bookmarkEnd w:id="101"/>
    </w:p>
    <w:p w:rsidR="008E7159" w:rsidRDefault="007B74AB" w:rsidP="008E7159">
      <w:r>
        <w:t xml:space="preserve">Möchte der Spieler, dass </w:t>
      </w:r>
      <w:proofErr w:type="spellStart"/>
      <w:r>
        <w:t>Nao</w:t>
      </w:r>
      <w:proofErr w:type="spellEnd"/>
      <w:r>
        <w:t xml:space="preserve"> nochmals die letzte Bewegung vorführt, muss er den Button „Bewegung </w:t>
      </w:r>
      <w:proofErr w:type="spellStart"/>
      <w:r>
        <w:t>wdh</w:t>
      </w:r>
      <w:proofErr w:type="spellEnd"/>
      <w:r>
        <w:t xml:space="preserve">.“ betätigen. </w:t>
      </w:r>
      <w:r w:rsidR="008605F3">
        <w:t xml:space="preserve">Dieser Fall ist ähnlich zu dem Fall aus </w:t>
      </w:r>
      <w:commentRangeStart w:id="102"/>
      <w:r w:rsidR="008605F3">
        <w:t>Kapitel 4.2.1</w:t>
      </w:r>
      <w:commentRangeEnd w:id="102"/>
      <w:r w:rsidR="00474520">
        <w:rPr>
          <w:rStyle w:val="Kommentarzeichen"/>
        </w:rPr>
        <w:commentReference w:id="102"/>
      </w:r>
      <w:r w:rsidR="008605F3">
        <w:t xml:space="preserve">, bei dem eine zufällige Bewegung ausgeführt wurde. Da sich die </w:t>
      </w:r>
      <w:proofErr w:type="spellStart"/>
      <w:r w:rsidR="008605F3">
        <w:t>int</w:t>
      </w:r>
      <w:proofErr w:type="spellEnd"/>
      <w:r w:rsidR="008605F3">
        <w:t>-Zahl Bewegungsnummer seit dem letzten Aufruf nicht mehr geändert hat, ist der Ablauf einfach und es muss nur die Methode „</w:t>
      </w:r>
      <w:r w:rsidR="008605F3" w:rsidRPr="008E7159">
        <w:t>Bewegung()</w:t>
      </w:r>
      <w:r w:rsidR="008605F3">
        <w:t xml:space="preserve">“ ausgeführt werden (vergleiche </w:t>
      </w:r>
      <w:commentRangeStart w:id="103"/>
      <w:r w:rsidR="008605F3">
        <w:t>Abbildung XXX</w:t>
      </w:r>
      <w:commentRangeEnd w:id="103"/>
      <w:r w:rsidR="008605F3">
        <w:rPr>
          <w:rStyle w:val="Kommentarzeichen"/>
        </w:rPr>
        <w:commentReference w:id="103"/>
      </w:r>
      <w:r w:rsidR="008605F3">
        <w:t xml:space="preserve">). Die Bewegungsnummer ist noch identische und deshalb wird nochmals die identische Bewegung von </w:t>
      </w:r>
      <w:proofErr w:type="spellStart"/>
      <w:r w:rsidR="008605F3">
        <w:t>Nao</w:t>
      </w:r>
      <w:proofErr w:type="spellEnd"/>
      <w:r w:rsidR="008605F3">
        <w:t xml:space="preserve"> ausgeführt.</w:t>
      </w:r>
    </w:p>
    <w:p w:rsidR="007B74AB" w:rsidRPr="008E7159" w:rsidRDefault="007B74AB" w:rsidP="008E7159"/>
    <w:p w:rsidR="005E0F1D" w:rsidRDefault="005E0F1D" w:rsidP="005E0F1D">
      <w:pPr>
        <w:pStyle w:val="berschrift3"/>
      </w:pPr>
      <w:bookmarkStart w:id="104" w:name="_Toc386030105"/>
      <w:r>
        <w:t xml:space="preserve">Speicherung Winkel vom </w:t>
      </w:r>
      <w:proofErr w:type="spellStart"/>
      <w:r>
        <w:t>Nao</w:t>
      </w:r>
      <w:bookmarkEnd w:id="104"/>
      <w:proofErr w:type="spellEnd"/>
    </w:p>
    <w:p w:rsidR="00ED3440" w:rsidRDefault="00ED3440" w:rsidP="00ED3440"/>
    <w:p w:rsidR="00ED3440" w:rsidRPr="00ED3440" w:rsidRDefault="00ED3440" w:rsidP="00ED3440"/>
    <w:p w:rsidR="009A0DFE" w:rsidRDefault="009A0DFE" w:rsidP="009A0DFE">
      <w:pPr>
        <w:pStyle w:val="berschrift2"/>
      </w:pPr>
      <w:bookmarkStart w:id="105" w:name="_Toc386030106"/>
      <w:commentRangeStart w:id="106"/>
      <w:r>
        <w:t>Kinect</w:t>
      </w:r>
      <w:bookmarkEnd w:id="105"/>
      <w:commentRangeEnd w:id="106"/>
      <w:r w:rsidR="00474520">
        <w:rPr>
          <w:rStyle w:val="Kommentarzeichen"/>
          <w:rFonts w:eastAsia="Times New Roman"/>
          <w:b w:val="0"/>
          <w:bCs w:val="0"/>
          <w:color w:val="auto"/>
        </w:rPr>
        <w:commentReference w:id="106"/>
      </w:r>
    </w:p>
    <w:p w:rsidR="00AB327A" w:rsidRDefault="00AB327A" w:rsidP="00AB327A">
      <w:pPr>
        <w:pStyle w:val="berschrift3"/>
      </w:pPr>
      <w:bookmarkStart w:id="107" w:name="_Toc386030107"/>
      <w:r>
        <w:t>Berechnung Winkel Kinect</w:t>
      </w:r>
      <w:bookmarkEnd w:id="107"/>
    </w:p>
    <w:p w:rsidR="00AB327A" w:rsidRPr="00AB327A" w:rsidRDefault="00AB327A" w:rsidP="00AB327A">
      <w:pPr>
        <w:pStyle w:val="berschrift3"/>
      </w:pPr>
      <w:bookmarkStart w:id="108" w:name="_Toc386030108"/>
      <w:r>
        <w:t xml:space="preserve">Vergleich Winkel Kinect &lt;-&gt; </w:t>
      </w:r>
      <w:proofErr w:type="spellStart"/>
      <w:r>
        <w:t>Nao</w:t>
      </w:r>
      <w:bookmarkEnd w:id="108"/>
      <w:proofErr w:type="spellEnd"/>
    </w:p>
    <w:p w:rsidR="001F7881" w:rsidRDefault="001F7881" w:rsidP="001F7881">
      <w:pPr>
        <w:pStyle w:val="berschrift3"/>
      </w:pPr>
      <w:bookmarkStart w:id="109" w:name="_Toc386030109"/>
      <w:r>
        <w:t>Schwierigkeitsgrade</w:t>
      </w:r>
      <w:bookmarkEnd w:id="109"/>
    </w:p>
    <w:p w:rsidR="001F7881" w:rsidRPr="00960236" w:rsidRDefault="001F7881" w:rsidP="001F7881">
      <w:r>
        <w:t xml:space="preserve">Die Schwierigkeitsgrade werden mit der prozentualen Übereinstimmung realisiert. </w:t>
      </w:r>
    </w:p>
    <w:p w:rsidR="00F7001A" w:rsidRDefault="00416585" w:rsidP="00416585">
      <w:pPr>
        <w:pStyle w:val="berschrift3"/>
      </w:pPr>
      <w:bookmarkStart w:id="110" w:name="_Toc386030110"/>
      <w:r>
        <w:t>Timer</w:t>
      </w:r>
      <w:bookmarkEnd w:id="110"/>
    </w:p>
    <w:p w:rsidR="00416585" w:rsidRDefault="00416585" w:rsidP="00F7001A"/>
    <w:p w:rsidR="00F7001A" w:rsidRPr="00F7001A" w:rsidRDefault="00F7001A" w:rsidP="00F7001A"/>
    <w:p w:rsidR="009A0DFE" w:rsidRDefault="00FB03C2" w:rsidP="009A0DFE">
      <w:pPr>
        <w:pStyle w:val="berschrift2"/>
      </w:pPr>
      <w:bookmarkStart w:id="111" w:name="_Toc386030111"/>
      <w:bookmarkStart w:id="112" w:name="_Ref386037541"/>
      <w:bookmarkStart w:id="113" w:name="_Ref386037618"/>
      <w:commentRangeStart w:id="114"/>
      <w:r>
        <w:t>GUI</w:t>
      </w:r>
      <w:bookmarkEnd w:id="111"/>
      <w:bookmarkEnd w:id="112"/>
      <w:commentRangeEnd w:id="114"/>
      <w:r w:rsidR="00E9309A">
        <w:rPr>
          <w:rStyle w:val="Kommentarzeichen"/>
          <w:rFonts w:eastAsia="Times New Roman"/>
          <w:b w:val="0"/>
          <w:bCs w:val="0"/>
          <w:color w:val="auto"/>
        </w:rPr>
        <w:commentReference w:id="114"/>
      </w:r>
      <w:bookmarkEnd w:id="113"/>
    </w:p>
    <w:p w:rsidR="00FB03C2" w:rsidRDefault="00FB03C2" w:rsidP="00FB03C2">
      <w:r>
        <w:t xml:space="preserve">Die GUI wie in </w:t>
      </w:r>
      <w:commentRangeStart w:id="115"/>
      <w:r>
        <w:t xml:space="preserve">XXX </w:t>
      </w:r>
      <w:commentRangeEnd w:id="115"/>
      <w:r>
        <w:rPr>
          <w:rStyle w:val="Kommentarzeichen"/>
        </w:rPr>
        <w:commentReference w:id="115"/>
      </w:r>
      <w:r>
        <w:t xml:space="preserve">zu sehen besteht aus der Ansicht von der </w:t>
      </w:r>
      <w:proofErr w:type="spellStart"/>
      <w:r>
        <w:t>Kincet</w:t>
      </w:r>
      <w:proofErr w:type="spellEnd"/>
      <w:r>
        <w:t xml:space="preserve">, in der zu sehen ist, wie der Nutzer die Bewegung nachmacht. Dabei wird sein Skelett schematisch dargestellt. Auf der rechten Seite befinden sind drei Buttons: </w:t>
      </w:r>
    </w:p>
    <w:p w:rsidR="00FB03C2" w:rsidRDefault="00FB03C2" w:rsidP="00FB03C2">
      <w:pPr>
        <w:pStyle w:val="Listenabsatz"/>
        <w:numPr>
          <w:ilvl w:val="0"/>
          <w:numId w:val="32"/>
        </w:numPr>
      </w:pPr>
      <w:r>
        <w:lastRenderedPageBreak/>
        <w:t>„Neue Bewegung“</w:t>
      </w:r>
    </w:p>
    <w:p w:rsidR="00FB03C2" w:rsidRDefault="00FB03C2" w:rsidP="00FB03C2">
      <w:pPr>
        <w:pStyle w:val="Listenabsatz"/>
        <w:numPr>
          <w:ilvl w:val="0"/>
          <w:numId w:val="32"/>
        </w:numPr>
      </w:pPr>
      <w:r>
        <w:t xml:space="preserve">„Bewegung </w:t>
      </w:r>
      <w:proofErr w:type="spellStart"/>
      <w:r>
        <w:t>wdh</w:t>
      </w:r>
      <w:proofErr w:type="spellEnd"/>
      <w:r>
        <w:t>“</w:t>
      </w:r>
    </w:p>
    <w:p w:rsidR="00FB03C2" w:rsidRDefault="00FB03C2" w:rsidP="00FB03C2">
      <w:pPr>
        <w:pStyle w:val="Listenabsatz"/>
        <w:numPr>
          <w:ilvl w:val="0"/>
          <w:numId w:val="32"/>
        </w:numPr>
      </w:pPr>
      <w:r>
        <w:t xml:space="preserve">„Neuer Spieler“  </w:t>
      </w:r>
    </w:p>
    <w:p w:rsidR="008E5440" w:rsidRDefault="008E5440" w:rsidP="008E5440">
      <w:r>
        <w:t xml:space="preserve">Die Buttons „Bewegung </w:t>
      </w:r>
      <w:proofErr w:type="spellStart"/>
      <w:r>
        <w:t>wdh</w:t>
      </w:r>
      <w:proofErr w:type="spellEnd"/>
      <w:r>
        <w:t xml:space="preserve">“ und „Neuer Spieler“ sind ausgegraut, bis die erste Bewegung abgeschlossen ist. </w:t>
      </w:r>
    </w:p>
    <w:p w:rsidR="00FB03C2" w:rsidRDefault="00FB03C2" w:rsidP="00FB03C2">
      <w:r>
        <w:t xml:space="preserve">Während eine neue Bewegung vom </w:t>
      </w:r>
      <w:proofErr w:type="spellStart"/>
      <w:r>
        <w:t>Nao</w:t>
      </w:r>
      <w:proofErr w:type="spellEnd"/>
      <w:r>
        <w:t xml:space="preserve"> ausgeführt wird</w:t>
      </w:r>
      <w:r w:rsidR="008E5440">
        <w:t xml:space="preserve"> oder die letzte Bewegung wiederholt wird</w:t>
      </w:r>
      <w:r>
        <w:t xml:space="preserve">, ist in der GUI der Text „Der Roboter macht eine Bewegung vor“. Dieser wechselt nach Abschluss der Bewegung auf „Bitte mache die Bewegung des Roboters so gut wie möglich nach, falls du sie noch einmal sehen möchtest klicke auf ‚Bewegung </w:t>
      </w:r>
      <w:proofErr w:type="spellStart"/>
      <w:r>
        <w:t>wdh</w:t>
      </w:r>
      <w:proofErr w:type="spellEnd"/>
      <w:r>
        <w:t xml:space="preserve">‘“. </w:t>
      </w:r>
    </w:p>
    <w:p w:rsidR="008E5440" w:rsidRDefault="008E5440" w:rsidP="00FB03C2">
      <w:r>
        <w:t xml:space="preserve">Während der Spieler die Bewegung nachmacht, geht der Roboter in die </w:t>
      </w:r>
      <w:commentRangeStart w:id="116"/>
      <w:r>
        <w:t xml:space="preserve">Ausgangsposition </w:t>
      </w:r>
      <w:commentRangeEnd w:id="116"/>
      <w:r>
        <w:rPr>
          <w:rStyle w:val="Kommentarzeichen"/>
        </w:rPr>
        <w:commentReference w:id="116"/>
      </w:r>
      <w:r>
        <w:t xml:space="preserve">zurück und </w:t>
      </w:r>
      <w:r w:rsidR="00823854">
        <w:t xml:space="preserve">in der rechten oberen Ecke des Bildes läuft ein Timer von 10 Sekunden ab. In dieser Zeit hat der Spieler die Möglichkeit die Bewegung nachzumachen. Je nach Korrektheit der nachgemachten Bewegung erhält </w:t>
      </w:r>
      <w:r w:rsidR="0062040F">
        <w:t>d</w:t>
      </w:r>
      <w:r w:rsidR="00823854">
        <w:t xml:space="preserve">er Spieler Punkte, welche oberhalb der Buttons zu sehen sind. </w:t>
      </w:r>
    </w:p>
    <w:p w:rsidR="00CB2945" w:rsidRDefault="008E5440" w:rsidP="00CB2945">
      <w:r>
        <w:t xml:space="preserve">Durch Klicken auf „Neuer Spieler“ werden die bisher gesammelten Punkte auf </w:t>
      </w:r>
      <w:proofErr w:type="spellStart"/>
      <w:r>
        <w:t>Null</w:t>
      </w:r>
      <w:proofErr w:type="spellEnd"/>
      <w:r>
        <w:t xml:space="preserve"> gesetzt und der gleiche oder ein anderer Spieler kann versuchen, eine höhere Punktzahl zu erreichen. </w:t>
      </w:r>
    </w:p>
    <w:p w:rsidR="00CB2945" w:rsidRDefault="00CB2945" w:rsidP="00CB2945">
      <w:pPr>
        <w:pStyle w:val="berschrift2"/>
      </w:pPr>
      <w:bookmarkStart w:id="117" w:name="_Toc386030112"/>
      <w:r>
        <w:t>Tes</w:t>
      </w:r>
      <w:bookmarkEnd w:id="117"/>
      <w:r w:rsidR="00474520">
        <w:t>t</w:t>
      </w:r>
    </w:p>
    <w:p w:rsidR="00CB2945" w:rsidRDefault="00CB2945" w:rsidP="00CB2945">
      <w:r>
        <w:t xml:space="preserve">Jede Bewegung wurde </w:t>
      </w:r>
      <w:proofErr w:type="gramStart"/>
      <w:r>
        <w:t>20 mal</w:t>
      </w:r>
      <w:proofErr w:type="gramEnd"/>
      <w:r>
        <w:t xml:space="preserve"> vor der Kinect durchgeführt. Die beste Bewegung war das Heben der rechten Hand, wobei die Bewegung </w:t>
      </w:r>
      <w:proofErr w:type="gramStart"/>
      <w:r>
        <w:t>18 mal</w:t>
      </w:r>
      <w:proofErr w:type="gramEnd"/>
      <w:r>
        <w:t xml:space="preserve"> als erfolgreich anerkannt wurde. </w:t>
      </w:r>
      <w:r w:rsidR="007B118A">
        <w:t>Am schlechtesten wurde die Bewegung … mit 8 Bewegungen erkannt.</w:t>
      </w:r>
    </w:p>
    <w:p w:rsidR="00CB2945" w:rsidRPr="00CB2945" w:rsidRDefault="00CB2945" w:rsidP="00CB2945"/>
    <w:p w:rsidR="00942CB8" w:rsidRDefault="00942CB8">
      <w:pPr>
        <w:spacing w:line="240" w:lineRule="auto"/>
        <w:jc w:val="left"/>
        <w:rPr>
          <w:rFonts w:eastAsia="Calibri"/>
          <w:b/>
          <w:bCs/>
          <w:color w:val="1F497D"/>
          <w:sz w:val="40"/>
          <w:szCs w:val="40"/>
        </w:rPr>
      </w:pPr>
      <w:r>
        <w:br w:type="page"/>
      </w:r>
    </w:p>
    <w:p w:rsidR="009A0DFE" w:rsidRDefault="009A0DFE" w:rsidP="00332F37">
      <w:pPr>
        <w:pStyle w:val="berschrift1"/>
      </w:pPr>
      <w:bookmarkStart w:id="118" w:name="_Toc386030113"/>
      <w:r>
        <w:lastRenderedPageBreak/>
        <w:t>Fazit</w:t>
      </w:r>
      <w:bookmarkStart w:id="119" w:name="_GoBack"/>
      <w:bookmarkEnd w:id="118"/>
      <w:bookmarkEnd w:id="119"/>
    </w:p>
    <w:p w:rsidR="009A0DFE" w:rsidRPr="00424036" w:rsidRDefault="009A0DFE" w:rsidP="009A0DFE">
      <w:r>
        <w:t xml:space="preserve">Das folgt am Ende. </w:t>
      </w:r>
    </w:p>
    <w:p w:rsidR="009A0DFE" w:rsidRDefault="009A0DFE" w:rsidP="00424036"/>
    <w:p w:rsidR="00424036" w:rsidRDefault="00424036" w:rsidP="00424036"/>
    <w:p w:rsidR="009A0DFE" w:rsidRDefault="009A0DFE" w:rsidP="00424036"/>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Pr="009A0DFE" w:rsidRDefault="009A0DFE" w:rsidP="009A0DFE"/>
    <w:p w:rsidR="009A0DFE" w:rsidRDefault="009A0DFE" w:rsidP="009A0DFE">
      <w:pPr>
        <w:tabs>
          <w:tab w:val="left" w:pos="3540"/>
        </w:tabs>
      </w:pPr>
      <w:r>
        <w:tab/>
      </w:r>
    </w:p>
    <w:p w:rsidR="009A0DFE" w:rsidRDefault="009A0DFE" w:rsidP="009A0DFE"/>
    <w:p w:rsidR="00424036" w:rsidRPr="009A0DFE" w:rsidRDefault="00424036" w:rsidP="009A0DFE">
      <w:pPr>
        <w:sectPr w:rsidR="00424036" w:rsidRPr="009A0DFE" w:rsidSect="008E73E5">
          <w:headerReference w:type="default" r:id="rId22"/>
          <w:footerReference w:type="default" r:id="rId23"/>
          <w:pgSz w:w="11906" w:h="16838"/>
          <w:pgMar w:top="1418" w:right="1418" w:bottom="1418" w:left="1418" w:header="708" w:footer="708" w:gutter="0"/>
          <w:pgNumType w:start="1"/>
          <w:cols w:space="708"/>
          <w:docGrid w:linePitch="360"/>
        </w:sectPr>
      </w:pPr>
    </w:p>
    <w:p w:rsidR="00975CC1" w:rsidRDefault="00975CC1" w:rsidP="00B430EB">
      <w:pPr>
        <w:pStyle w:val="Vorspann"/>
      </w:pPr>
      <w:bookmarkStart w:id="121" w:name="_Toc333403733"/>
      <w:bookmarkStart w:id="122" w:name="_Toc262116062"/>
      <w:bookmarkStart w:id="123" w:name="_Toc386030114"/>
      <w:bookmarkEnd w:id="32"/>
      <w:bookmarkEnd w:id="33"/>
      <w:r>
        <w:lastRenderedPageBreak/>
        <w:t>Literaturverzeichnis</w:t>
      </w:r>
      <w:bookmarkEnd w:id="121"/>
      <w:bookmarkEnd w:id="123"/>
    </w:p>
    <w:p w:rsidR="00E10A40" w:rsidRDefault="00E10A40" w:rsidP="00750B13">
      <w:pPr>
        <w:pStyle w:val="Literaturverzeichnis"/>
        <w:jc w:val="left"/>
      </w:pPr>
    </w:p>
    <w:sdt>
      <w:sdtPr>
        <w:id w:val="879353664"/>
        <w:docPartObj>
          <w:docPartGallery w:val="Bibliographies"/>
          <w:docPartUnique/>
        </w:docPartObj>
      </w:sdtPr>
      <w:sdtContent>
        <w:sdt>
          <w:sdtPr>
            <w:id w:val="111145805"/>
            <w:bibliography/>
          </w:sdtPr>
          <w:sdtContent>
            <w:p w:rsidR="00D5359F" w:rsidRDefault="00F14B36" w:rsidP="00A3432E">
              <w:pPr>
                <w:tabs>
                  <w:tab w:val="left" w:pos="406"/>
                </w:tabs>
                <w:jc w:val="left"/>
                <w:rPr>
                  <w:rFonts w:eastAsia="Calibri" w:cs="Times New Roman"/>
                  <w:noProof/>
                  <w:sz w:val="22"/>
                  <w:szCs w:val="22"/>
                  <w:lang w:eastAsia="de-DE"/>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89"/>
              </w:tblGrid>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[1] </w:t>
                    </w:r>
                  </w:p>
                </w:tc>
                <w:tc>
                  <w:tcPr>
                    <w:tcW w:w="4718" w:type="pct"/>
                    <w:hideMark/>
                  </w:tcPr>
                  <w:p w:rsidR="00D5359F" w:rsidRDefault="00D5359F">
                    <w:pPr>
                      <w:pStyle w:val="Literaturverzeichnis"/>
                      <w:rPr>
                        <w:rFonts w:eastAsiaTheme="minorEastAsia"/>
                        <w:noProof/>
                      </w:rPr>
                    </w:pPr>
                    <w:r>
                      <w:rPr>
                        <w:noProof/>
                      </w:rPr>
                      <w:t>Karlsruher Institut für Technologie, „Imitationslernen in der Robotik,“ 2012. [Online]. Available: http://www.hyperraum.tv/tag/autonome-roboter/. [Zugriff am 15 01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[2] </w:t>
                    </w:r>
                  </w:p>
                </w:tc>
                <w:tc>
                  <w:tcPr>
                    <w:tcW w:w="4718" w:type="pct"/>
                    <w:hideMark/>
                  </w:tcPr>
                  <w:p w:rsidR="00D5359F" w:rsidRDefault="00D5359F">
                    <w:pPr>
                      <w:pStyle w:val="Literaturverzeichnis"/>
                      <w:rPr>
                        <w:rFonts w:eastAsiaTheme="minorEastAsia"/>
                        <w:noProof/>
                      </w:rPr>
                    </w:pPr>
                    <w:r w:rsidRPr="00D5359F">
                      <w:rPr>
                        <w:noProof/>
                        <w:lang w:val="en-US"/>
                      </w:rPr>
                      <w:t xml:space="preserve">Wikipedia, „Kinect,“ 10 01 2014. [Online]. Available: http://de.wikipedia.org/wiki/Kinect. </w:t>
                    </w:r>
                    <w:r>
                      <w:rPr>
                        <w:noProof/>
                      </w:rPr>
                      <w:t>[Zugriff am 15 01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[3] </w:t>
                    </w:r>
                  </w:p>
                </w:tc>
                <w:tc>
                  <w:tcPr>
                    <w:tcW w:w="4718" w:type="pct"/>
                    <w:hideMark/>
                  </w:tcPr>
                  <w:p w:rsidR="00D5359F" w:rsidRDefault="00D5359F">
                    <w:pPr>
                      <w:pStyle w:val="Literaturverzeichnis"/>
                      <w:rPr>
                        <w:rFonts w:eastAsiaTheme="minorEastAsia"/>
                        <w:noProof/>
                      </w:rPr>
                    </w:pPr>
                    <w:r w:rsidRPr="00D5359F">
                      <w:rPr>
                        <w:noProof/>
                        <w:lang w:val="en-US"/>
                      </w:rPr>
                      <w:t xml:space="preserve">Microsoft, „Kinect für Windows,“ [Online]. Available: http://www.microsoft.com/en-us/kinectforwindows/. </w:t>
                    </w:r>
                    <w:r>
                      <w:rPr>
                        <w:noProof/>
                      </w:rPr>
                      <w:t>[Zugriff am 15 01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[4] </w:t>
                    </w:r>
                  </w:p>
                </w:tc>
                <w:tc>
                  <w:tcPr>
                    <w:tcW w:w="4718" w:type="pct"/>
                    <w:hideMark/>
                  </w:tcPr>
                  <w:p w:rsidR="00D5359F" w:rsidRDefault="00D5359F">
                    <w:pPr>
                      <w:pStyle w:val="Literaturverzeichnis"/>
                      <w:rPr>
                        <w:rFonts w:eastAsiaTheme="minorEastAsia"/>
                        <w:noProof/>
                      </w:rPr>
                    </w:pPr>
                    <w:r w:rsidRPr="00D5359F">
                      <w:rPr>
                        <w:noProof/>
                        <w:lang w:val="en-US"/>
                      </w:rPr>
                      <w:t xml:space="preserve">Golem, „SDK - Software Development Kit,“ [Online]. Available: http://www.golem.de/specials/sdk/. </w:t>
                    </w:r>
                    <w:r>
                      <w:rPr>
                        <w:noProof/>
                      </w:rPr>
                      <w:t>[Zugriff am 15 01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[5] </w:t>
                    </w:r>
                  </w:p>
                </w:tc>
                <w:tc>
                  <w:tcPr>
                    <w:tcW w:w="4718" w:type="pct"/>
                    <w:hideMark/>
                  </w:tcPr>
                  <w:p w:rsidR="00D5359F" w:rsidRDefault="00D5359F">
                    <w:pPr>
                      <w:pStyle w:val="Literaturverzeichnis"/>
                      <w:rPr>
                        <w:rFonts w:eastAsiaTheme="minorEastAsia"/>
                        <w:noProof/>
                      </w:rPr>
                    </w:pPr>
                    <w:r>
                      <w:rPr>
                        <w:noProof/>
                      </w:rPr>
                      <w:t>J. Roßberg, „Alle Informationen zur neuen Bewegungssteuerung,“ 01 11 2010. [Online]. Available: http://www.gamepro.de/xbox/spiele/xbox-360/kinect-adventures/artikel/kinect,46324,1967600.html. [Zugriff am 15 01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[6] </w:t>
                    </w:r>
                  </w:p>
                </w:tc>
                <w:tc>
                  <w:tcPr>
                    <w:tcW w:w="4718" w:type="pct"/>
                    <w:hideMark/>
                  </w:tcPr>
                  <w:p w:rsidR="00D5359F" w:rsidRDefault="00D5359F">
                    <w:pPr>
                      <w:pStyle w:val="Literaturverzeichnis"/>
                      <w:rPr>
                        <w:rFonts w:eastAsiaTheme="minorEastAsia"/>
                        <w:noProof/>
                      </w:rPr>
                    </w:pPr>
                    <w:r>
                      <w:rPr>
                        <w:noProof/>
                      </w:rPr>
                      <w:t>Computer Bild, „Technische Details zur Bewegungserkennung,“ Computer Bild, 30 06 2010. [Online]. Available: http://www.computerbild.de/artikel/cbs-News-Xbox-360-Kinect-3D-Kamera-technische-Details-5405436.html. [Zugriff am 01 04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[7] </w:t>
                    </w:r>
                  </w:p>
                </w:tc>
                <w:tc>
                  <w:tcPr>
                    <w:tcW w:w="4718" w:type="pct"/>
                    <w:hideMark/>
                  </w:tcPr>
                  <w:p w:rsidR="00D5359F" w:rsidRDefault="00D5359F">
                    <w:pPr>
                      <w:pStyle w:val="Literaturverzeichnis"/>
                      <w:rPr>
                        <w:rFonts w:eastAsiaTheme="minorEastAsia"/>
                        <w:noProof/>
                      </w:rPr>
                    </w:pPr>
                    <w:r>
                      <w:rPr>
                        <w:noProof/>
                      </w:rPr>
                      <w:t xml:space="preserve">Microsoft, „Problembehebung bei der Bewegungserkennung,“ Microsoft, [Online]. </w:t>
                    </w:r>
                    <w:r w:rsidRPr="00D5359F">
                      <w:rPr>
                        <w:noProof/>
                        <w:lang w:val="en-US"/>
                      </w:rPr>
                      <w:t xml:space="preserve">Available: http://support.xbox.com/de-DE/xbox-360/kinect/body-tracking-troubleshoot. </w:t>
                    </w:r>
                    <w:r>
                      <w:rPr>
                        <w:noProof/>
                      </w:rPr>
                      <w:t>[Zugriff am 01 04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[8] </w:t>
                    </w:r>
                  </w:p>
                </w:tc>
                <w:tc>
                  <w:tcPr>
                    <w:tcW w:w="4718" w:type="pct"/>
                    <w:hideMark/>
                  </w:tcPr>
                  <w:p w:rsidR="00D5359F" w:rsidRDefault="00D5359F">
                    <w:pPr>
                      <w:pStyle w:val="Literaturverzeichnis"/>
                      <w:rPr>
                        <w:rFonts w:eastAsiaTheme="minorEastAsia"/>
                        <w:noProof/>
                      </w:rPr>
                    </w:pPr>
                    <w:r>
                      <w:rPr>
                        <w:noProof/>
                      </w:rPr>
                      <w:t>ifixit.com, „Kinect ohne Gehäuse,“ 05 01 2012. [Online]. Available: http://wiki.zimt.uni-siegen.de/fertigungsautomatisierung/index.php/Datei:S910310_abb2.png. [Zugriff am 10 03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[9] </w:t>
                    </w:r>
                  </w:p>
                </w:tc>
                <w:tc>
                  <w:tcPr>
                    <w:tcW w:w="4718" w:type="pct"/>
                    <w:hideMark/>
                  </w:tcPr>
                  <w:p w:rsidR="00D5359F" w:rsidRDefault="00D5359F">
                    <w:pPr>
                      <w:pStyle w:val="Literaturverzeichnis"/>
                      <w:rPr>
                        <w:rFonts w:eastAsiaTheme="minorEastAsia"/>
                        <w:noProof/>
                      </w:rPr>
                    </w:pPr>
                    <w:r w:rsidRPr="00D5359F">
                      <w:rPr>
                        <w:noProof/>
                        <w:lang w:val="en-US"/>
                      </w:rPr>
                      <w:t xml:space="preserve">Microsoft, „Tracking Users with Kinect Skeletal Tracking,“ [Online]. </w:t>
                    </w:r>
                    <w:r>
                      <w:rPr>
                        <w:noProof/>
                      </w:rPr>
                      <w:t>Available: http://msdn.microsoft.com/en-us/library/jj131025.aspx. [Zugriff am 10 03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[10] </w:t>
                    </w:r>
                  </w:p>
                </w:tc>
                <w:tc>
                  <w:tcPr>
                    <w:tcW w:w="4718" w:type="pct"/>
                    <w:hideMark/>
                  </w:tcPr>
                  <w:p w:rsidR="00D5359F" w:rsidRDefault="00D5359F">
                    <w:pPr>
                      <w:pStyle w:val="Literaturverzeichnis"/>
                      <w:rPr>
                        <w:rFonts w:eastAsiaTheme="minorEastAsia"/>
                        <w:noProof/>
                      </w:rPr>
                    </w:pPr>
                    <w:r>
                      <w:rPr>
                        <w:noProof/>
                      </w:rPr>
                      <w:t xml:space="preserve">Steffen, „ Einsatzmöglichkeiten einer 3D-Kamera in der Produktionstechnik am Beispiel der Kinect-Kamera,“ 13 02 2013. </w:t>
                    </w:r>
                    <w:r w:rsidRPr="00D5359F">
                      <w:rPr>
                        <w:noProof/>
                        <w:lang w:val="en-US"/>
                      </w:rPr>
                      <w:t xml:space="preserve">[Online]. Available: http://wiki.zimt.uni-siegen.de/fertigungsautomatisierung/index.php/Einsatzm%C3%B6glichkeiten_einer_3D-Kamera_in_der_Produktionstechnik_am_Beispiel_der_Kinect-Kamera. </w:t>
                    </w:r>
                    <w:r>
                      <w:rPr>
                        <w:noProof/>
                      </w:rPr>
                      <w:t xml:space="preserve">[Zugriff am 01 </w:t>
                    </w:r>
                    <w:r>
                      <w:rPr>
                        <w:noProof/>
                      </w:rPr>
                      <w:lastRenderedPageBreak/>
                      <w:t>04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lastRenderedPageBreak/>
                      <w:t xml:space="preserve">[11] </w:t>
                    </w:r>
                  </w:p>
                </w:tc>
                <w:tc>
                  <w:tcPr>
                    <w:tcW w:w="4718" w:type="pct"/>
                    <w:hideMark/>
                  </w:tcPr>
                  <w:p w:rsidR="00D5359F" w:rsidRDefault="00D5359F">
                    <w:pPr>
                      <w:pStyle w:val="Literaturverzeichnis"/>
                      <w:rPr>
                        <w:rFonts w:eastAsiaTheme="minorEastAsia"/>
                        <w:noProof/>
                      </w:rPr>
                    </w:pPr>
                    <w:r>
                      <w:rPr>
                        <w:noProof/>
                      </w:rPr>
                      <w:t xml:space="preserve">T. Hanna, in </w:t>
                    </w:r>
                    <w:r>
                      <w:rPr>
                        <w:i/>
                        <w:iCs/>
                        <w:noProof/>
                      </w:rPr>
                      <w:t>Microsoft Kinect - Programmierung des Sensorsystems</w:t>
                    </w:r>
                    <w:r>
                      <w:rPr>
                        <w:noProof/>
                      </w:rPr>
                      <w:t>, Heidelberg, dpunkt.verlag GmbH, 2013, p. 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[12] </w:t>
                    </w:r>
                  </w:p>
                </w:tc>
                <w:tc>
                  <w:tcPr>
                    <w:tcW w:w="4718" w:type="pct"/>
                    <w:hideMark/>
                  </w:tcPr>
                  <w:p w:rsidR="00D5359F" w:rsidRDefault="00D5359F">
                    <w:pPr>
                      <w:pStyle w:val="Literaturverzeichnis"/>
                      <w:rPr>
                        <w:rFonts w:eastAsiaTheme="minorEastAsia"/>
                        <w:noProof/>
                      </w:rPr>
                    </w:pPr>
                    <w:r w:rsidRPr="00D5359F">
                      <w:rPr>
                        <w:noProof/>
                        <w:lang w:val="en-US"/>
                      </w:rPr>
                      <w:t xml:space="preserve">Microsoft, „Downloads Kinect for Windows,“ Microsoft, [Online]. </w:t>
                    </w:r>
                    <w:r>
                      <w:rPr>
                        <w:noProof/>
                      </w:rPr>
                      <w:t>Available: http://www.microsoft.com/en-us/kinectforwindowsdev/Downloads.aspx. [Zugriff am 13 04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[13] </w:t>
                    </w:r>
                  </w:p>
                </w:tc>
                <w:tc>
                  <w:tcPr>
                    <w:tcW w:w="4718" w:type="pct"/>
                    <w:hideMark/>
                  </w:tcPr>
                  <w:p w:rsidR="00D5359F" w:rsidRDefault="00D5359F">
                    <w:pPr>
                      <w:pStyle w:val="Literaturverzeichnis"/>
                      <w:rPr>
                        <w:rFonts w:eastAsiaTheme="minorEastAsia"/>
                        <w:noProof/>
                      </w:rPr>
                    </w:pPr>
                    <w:r>
                      <w:rPr>
                        <w:noProof/>
                      </w:rPr>
                      <w:t>N. Demuth, „Die Welt,“ 27 08 2013. [Online]. Available: http://www.welt.de/wissenschaft/article119430009/Mit-solchen-Maschinen-werden-wir-alleine-sein.html. [Zugriff am 05 03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[14] </w:t>
                    </w:r>
                  </w:p>
                </w:tc>
                <w:tc>
                  <w:tcPr>
                    <w:tcW w:w="4718" w:type="pct"/>
                    <w:hideMark/>
                  </w:tcPr>
                  <w:p w:rsidR="00D5359F" w:rsidRDefault="00D5359F">
                    <w:pPr>
                      <w:pStyle w:val="Literaturverzeichnis"/>
                      <w:rPr>
                        <w:rFonts w:eastAsiaTheme="minorEastAsia"/>
                        <w:noProof/>
                      </w:rPr>
                    </w:pPr>
                    <w:r>
                      <w:rPr>
                        <w:noProof/>
                      </w:rPr>
                      <w:t xml:space="preserve">Die Zeit, „zeit.de,“ 04 12 2013. [Online]. </w:t>
                    </w:r>
                    <w:r w:rsidRPr="00D5359F">
                      <w:rPr>
                        <w:noProof/>
                        <w:lang w:val="en-US"/>
                      </w:rPr>
                      <w:t xml:space="preserve">Available: http://www.zeit.de/wirtschaft/unternehmen/2013-12/google-roboter-android-erfinder-andy-rubin. </w:t>
                    </w:r>
                    <w:r>
                      <w:rPr>
                        <w:noProof/>
                      </w:rPr>
                      <w:t>[Zugriff am 05 03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[15] </w:t>
                    </w:r>
                  </w:p>
                </w:tc>
                <w:tc>
                  <w:tcPr>
                    <w:tcW w:w="4718" w:type="pct"/>
                    <w:hideMark/>
                  </w:tcPr>
                  <w:p w:rsidR="00D5359F" w:rsidRDefault="00D5359F">
                    <w:pPr>
                      <w:pStyle w:val="Literaturverzeichnis"/>
                      <w:rPr>
                        <w:rFonts w:eastAsiaTheme="minorEastAsia"/>
                        <w:noProof/>
                      </w:rPr>
                    </w:pPr>
                    <w:r>
                      <w:rPr>
                        <w:noProof/>
                      </w:rPr>
                      <w:t>Frauenhofer Institut, „Frauenhofer Institut - Humaniode Roboter,“ [Online]. Available: https://www.iosb.fraunhofer.de/servlet/is/5093/. [Zugriff am 05 03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[16] </w:t>
                    </w:r>
                  </w:p>
                </w:tc>
                <w:tc>
                  <w:tcPr>
                    <w:tcW w:w="4718" w:type="pct"/>
                    <w:hideMark/>
                  </w:tcPr>
                  <w:p w:rsidR="00D5359F" w:rsidRDefault="00D5359F">
                    <w:pPr>
                      <w:pStyle w:val="Literaturverzeichnis"/>
                      <w:rPr>
                        <w:rFonts w:eastAsiaTheme="minorEastAsia"/>
                        <w:noProof/>
                      </w:rPr>
                    </w:pPr>
                    <w:r w:rsidRPr="00D5359F">
                      <w:rPr>
                        <w:noProof/>
                        <w:lang w:val="en-US"/>
                      </w:rPr>
                      <w:t xml:space="preserve">Aldebaran Robotics, „Aldebaran Robotics Nao Software Documentation,“ [Online]. </w:t>
                    </w:r>
                    <w:r>
                      <w:rPr>
                        <w:noProof/>
                      </w:rPr>
                      <w:t>Available: https://community.aldebaran-robotics.com/doc/1-14/family/robots/motors_robot.html. [Zugriff am 06 03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[17] </w:t>
                    </w:r>
                  </w:p>
                </w:tc>
                <w:tc>
                  <w:tcPr>
                    <w:tcW w:w="4718" w:type="pct"/>
                    <w:hideMark/>
                  </w:tcPr>
                  <w:p w:rsidR="00D5359F" w:rsidRDefault="00D5359F">
                    <w:pPr>
                      <w:pStyle w:val="Literaturverzeichnis"/>
                      <w:rPr>
                        <w:rFonts w:eastAsiaTheme="minorEastAsia"/>
                        <w:noProof/>
                      </w:rPr>
                    </w:pPr>
                    <w:r w:rsidRPr="00D5359F">
                      <w:rPr>
                        <w:noProof/>
                        <w:lang w:val="en-US"/>
                      </w:rPr>
                      <w:t xml:space="preserve">Aldebaran Robotics, „Aldebaran Robotics,“ [Online]. </w:t>
                    </w:r>
                    <w:r>
                      <w:rPr>
                        <w:noProof/>
                      </w:rPr>
                      <w:t>Available: http://www.aldebaran-robotics.com/en/Discover-NAO/Key-Features/hardware-platform.html. [Zugriff am 06 03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[18] </w:t>
                    </w:r>
                  </w:p>
                </w:tc>
                <w:tc>
                  <w:tcPr>
                    <w:tcW w:w="4718" w:type="pct"/>
                    <w:hideMark/>
                  </w:tcPr>
                  <w:p w:rsidR="00D5359F" w:rsidRDefault="00D5359F">
                    <w:pPr>
                      <w:pStyle w:val="Literaturverzeichnis"/>
                      <w:rPr>
                        <w:rFonts w:eastAsiaTheme="minorEastAsia"/>
                        <w:noProof/>
                      </w:rPr>
                    </w:pPr>
                    <w:r w:rsidRPr="00D5359F">
                      <w:rPr>
                        <w:noProof/>
                        <w:lang w:val="en-US"/>
                      </w:rPr>
                      <w:t xml:space="preserve">Microsoft, „ApartmentState-Enumeration,“ Microsoft, [Online]. </w:t>
                    </w:r>
                    <w:r>
                      <w:rPr>
                        <w:noProof/>
                      </w:rPr>
                      <w:t>Available: http://msdn.microsoft.com/de-de/library/system.threading.apartmentstate.aspx. [Zugriff am 09 04 2014].</w:t>
                    </w:r>
                  </w:p>
                </w:tc>
              </w:tr>
              <w:tr w:rsidR="00D5359F" w:rsidTr="00D5359F">
                <w:trPr>
                  <w:divId w:val="883832361"/>
                  <w:tblCellSpacing w:w="15" w:type="dxa"/>
                </w:trPr>
                <w:tc>
                  <w:tcPr>
                    <w:tcW w:w="233" w:type="pct"/>
                    <w:hideMark/>
                  </w:tcPr>
                  <w:p w:rsidR="00D5359F" w:rsidRDefault="00D5359F">
                    <w:pPr>
                      <w:pStyle w:val="Literaturverzeichnis"/>
                      <w:rPr>
                        <w:rFonts w:eastAsiaTheme="minorEastAsia"/>
                        <w:noProof/>
                      </w:rPr>
                    </w:pPr>
                    <w:r>
                      <w:rPr>
                        <w:noProof/>
                      </w:rPr>
                      <w:t xml:space="preserve">[19] </w:t>
                    </w:r>
                  </w:p>
                </w:tc>
                <w:tc>
                  <w:tcPr>
                    <w:tcW w:w="4718" w:type="pct"/>
                    <w:hideMark/>
                  </w:tcPr>
                  <w:p w:rsidR="00D5359F" w:rsidRDefault="00D5359F">
                    <w:pPr>
                      <w:pStyle w:val="Literaturverzeichnis"/>
                      <w:rPr>
                        <w:rFonts w:eastAsiaTheme="minorEastAsia"/>
                        <w:noProof/>
                      </w:rPr>
                    </w:pPr>
                    <w:r w:rsidRPr="00D5359F">
                      <w:rPr>
                        <w:noProof/>
                        <w:lang w:val="en-US"/>
                      </w:rPr>
                      <w:t xml:space="preserve">Galileo Computing, „Multithreading mit der Klasse Thread,“ Galileo Computing, 2010. [Online]. Available: http://openbook.galileocomputing.de/visual_csharp_2010/visual_csharp_2010_11_002.htm#mj5eadcfd43437a62e48102a560638faea. </w:t>
                    </w:r>
                    <w:r>
                      <w:rPr>
                        <w:noProof/>
                      </w:rPr>
                      <w:t>[Zugriff am 09 04 2014].</w:t>
                    </w:r>
                  </w:p>
                </w:tc>
              </w:tr>
            </w:tbl>
            <w:p w:rsidR="00D5359F" w:rsidRDefault="00D5359F">
              <w:pPr>
                <w:divId w:val="883832361"/>
                <w:rPr>
                  <w:noProof/>
                </w:rPr>
              </w:pPr>
            </w:p>
            <w:p w:rsidR="00297B32" w:rsidRPr="00A3432E" w:rsidRDefault="00F14B36" w:rsidP="00A3432E">
              <w:pPr>
                <w:tabs>
                  <w:tab w:val="left" w:pos="406"/>
                </w:tabs>
                <w:jc w:val="left"/>
                <w:rPr>
                  <w:b/>
                  <w:bCs/>
                </w:rPr>
              </w:pPr>
              <w:r>
                <w:rPr>
                  <w:b/>
                  <w:bCs/>
                </w:rPr>
                <w:fldChar w:fldCharType="end"/>
              </w:r>
            </w:p>
          </w:sdtContent>
        </w:sdt>
      </w:sdtContent>
    </w:sdt>
    <w:bookmarkEnd w:id="122"/>
    <w:p w:rsidR="00B63CB5" w:rsidRPr="00B63CB5" w:rsidRDefault="00B63CB5" w:rsidP="00B63CB5">
      <w:r w:rsidRPr="00F004CE">
        <w:lastRenderedPageBreak/>
        <w:t xml:space="preserve">Alle </w:t>
      </w:r>
      <w:r>
        <w:t xml:space="preserve">Abbildungen, Tabellen, o.ä., die keine Literaturangabe enthalten, sind eigene oder firmenintern verwendete Darstellungen. </w:t>
      </w:r>
    </w:p>
    <w:p w:rsidR="00975CC1" w:rsidRDefault="00975CC1" w:rsidP="00087437">
      <w:pPr>
        <w:rPr>
          <w:rFonts w:cs="Times New Roman"/>
        </w:rPr>
      </w:pPr>
    </w:p>
    <w:sectPr w:rsidR="00975CC1" w:rsidSect="000D60D0">
      <w:headerReference w:type="default" r:id="rId24"/>
      <w:footerReference w:type="default" r:id="rId25"/>
      <w:pgSz w:w="11906" w:h="16838"/>
      <w:pgMar w:top="1418" w:right="1418" w:bottom="1418" w:left="1418" w:header="708" w:footer="708" w:gutter="0"/>
      <w:pgNumType w:fmt="upperRoman" w:start="9"/>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Dennis" w:date="2014-04-23T17:27:00Z" w:initials="D">
    <w:p w:rsidR="006B446E" w:rsidRDefault="006B446E">
      <w:pPr>
        <w:pStyle w:val="Kommentartext"/>
      </w:pPr>
      <w:r>
        <w:rPr>
          <w:rStyle w:val="Kommentarzeichen"/>
        </w:rPr>
        <w:annotationRef/>
      </w:r>
      <w:r w:rsidR="00E9309A">
        <w:t xml:space="preserve">Dennis: </w:t>
      </w:r>
      <w:r>
        <w:t>an der DH schreiben mit Bilder</w:t>
      </w:r>
    </w:p>
  </w:comment>
  <w:comment w:id="31" w:author="Dennis" w:date="2014-04-23T17:26:00Z" w:initials="D">
    <w:p w:rsidR="00E9309A" w:rsidRDefault="00E9309A">
      <w:pPr>
        <w:pStyle w:val="Kommentartext"/>
      </w:pPr>
      <w:r>
        <w:rPr>
          <w:rStyle w:val="Kommentarzeichen"/>
        </w:rPr>
        <w:annotationRef/>
      </w:r>
      <w:r>
        <w:t>Karo</w:t>
      </w:r>
    </w:p>
  </w:comment>
  <w:comment w:id="35" w:author="Dennis" w:date="2014-04-09T14:59:00Z" w:initials="D">
    <w:p w:rsidR="006B446E" w:rsidRDefault="006B446E">
      <w:pPr>
        <w:pStyle w:val="Kommentartext"/>
      </w:pPr>
      <w:r>
        <w:rPr>
          <w:rStyle w:val="Kommentarzeichen"/>
        </w:rPr>
        <w:annotationRef/>
      </w:r>
      <w:r>
        <w:t xml:space="preserve">Hier würde ich kein Unterkapitel machen, da wir ja nur den </w:t>
      </w:r>
      <w:proofErr w:type="spellStart"/>
      <w:r>
        <w:t>humanoiden</w:t>
      </w:r>
      <w:proofErr w:type="spellEnd"/>
      <w:r>
        <w:t xml:space="preserve"> Roboter </w:t>
      </w:r>
      <w:proofErr w:type="spellStart"/>
      <w:r>
        <w:t>Nao</w:t>
      </w:r>
      <w:proofErr w:type="spellEnd"/>
      <w:r>
        <w:t xml:space="preserve"> erläutern und keinen weiteren (2.2.2 …)</w:t>
      </w:r>
    </w:p>
    <w:p w:rsidR="006B446E" w:rsidRDefault="006B446E">
      <w:pPr>
        <w:pStyle w:val="Kommentartext"/>
        <w:pBdr>
          <w:top w:val="single" w:sz="12" w:space="1" w:color="auto"/>
          <w:bottom w:val="single" w:sz="12" w:space="1" w:color="auto"/>
        </w:pBdr>
      </w:pPr>
      <w:r>
        <w:t xml:space="preserve">Irgendwo beim </w:t>
      </w:r>
      <w:proofErr w:type="spellStart"/>
      <w:r>
        <w:t>Nao</w:t>
      </w:r>
      <w:proofErr w:type="spellEnd"/>
      <w:r>
        <w:t xml:space="preserve"> muss noch auf die IP-Adresse vom </w:t>
      </w:r>
      <w:proofErr w:type="spellStart"/>
      <w:r>
        <w:t>Nao</w:t>
      </w:r>
      <w:proofErr w:type="spellEnd"/>
      <w:r>
        <w:t xml:space="preserve"> eingegangen werden oder wie man sich mit </w:t>
      </w:r>
      <w:proofErr w:type="spellStart"/>
      <w:r>
        <w:t>Nao</w:t>
      </w:r>
      <w:proofErr w:type="spellEnd"/>
      <w:r>
        <w:t xml:space="preserve"> verbinden kann. </w:t>
      </w:r>
    </w:p>
    <w:p w:rsidR="006B446E" w:rsidRDefault="006B446E">
      <w:pPr>
        <w:pStyle w:val="Kommentartext"/>
        <w:pBdr>
          <w:bottom w:val="single" w:sz="12" w:space="1" w:color="auto"/>
          <w:between w:val="single" w:sz="12" w:space="1" w:color="auto"/>
        </w:pBdr>
      </w:pPr>
      <w:proofErr w:type="spellStart"/>
      <w:r w:rsidRPr="00543B69">
        <w:t>MotionProxy</w:t>
      </w:r>
      <w:proofErr w:type="spellEnd"/>
      <w:r>
        <w:t xml:space="preserve">, </w:t>
      </w:r>
      <w:proofErr w:type="spellStart"/>
      <w:r w:rsidRPr="00543B69">
        <w:t>RobotPostureProxy</w:t>
      </w:r>
      <w:proofErr w:type="spellEnd"/>
      <w:r>
        <w:t xml:space="preserve">, </w:t>
      </w:r>
      <w:proofErr w:type="spellStart"/>
      <w:r>
        <w:t>TextToSpeechProxy</w:t>
      </w:r>
      <w:proofErr w:type="spellEnd"/>
      <w:r>
        <w:t xml:space="preserve"> erklären</w:t>
      </w:r>
    </w:p>
    <w:p w:rsidR="006B446E" w:rsidRDefault="006B446E">
      <w:pPr>
        <w:pStyle w:val="Kommentartext"/>
        <w:pBdr>
          <w:bottom w:val="single" w:sz="12" w:space="1" w:color="auto"/>
          <w:between w:val="single" w:sz="12" w:space="1" w:color="auto"/>
        </w:pBdr>
      </w:pPr>
      <w:r>
        <w:t xml:space="preserve">Vordefinierte Bewegungen (mit Bilder) wie z.B. </w:t>
      </w:r>
      <w:proofErr w:type="spellStart"/>
      <w:r>
        <w:t>StandInit</w:t>
      </w:r>
      <w:proofErr w:type="spellEnd"/>
    </w:p>
    <w:p w:rsidR="006B446E" w:rsidRPr="00AD08F7" w:rsidRDefault="006B446E">
      <w:pPr>
        <w:pStyle w:val="Kommentartext"/>
        <w:rPr>
          <w:lang w:val="en-US"/>
        </w:rPr>
      </w:pPr>
      <w:r w:rsidRPr="00AD08F7">
        <w:rPr>
          <w:lang w:val="en-US"/>
        </w:rPr>
        <w:t>Blocking vs. Non-Blocking Calls</w:t>
      </w:r>
    </w:p>
  </w:comment>
  <w:comment w:id="41" w:author="Karolin Edigkaufer" w:date="2014-03-16T13:46:00Z" w:initials="KE">
    <w:p w:rsidR="006B446E" w:rsidRDefault="006B446E">
      <w:pPr>
        <w:pStyle w:val="Kommentartext"/>
      </w:pPr>
      <w:r>
        <w:rPr>
          <w:rStyle w:val="Kommentarzeichen"/>
        </w:rPr>
        <w:annotationRef/>
      </w:r>
      <w:r>
        <w:t>Bild einfügen</w:t>
      </w:r>
    </w:p>
  </w:comment>
  <w:comment w:id="49" w:author="Karolin Edigkaufer" w:date="2014-03-16T13:46:00Z" w:initials="KE">
    <w:p w:rsidR="006B446E" w:rsidRDefault="006B446E">
      <w:pPr>
        <w:pStyle w:val="Kommentartext"/>
      </w:pPr>
      <w:r>
        <w:rPr>
          <w:rStyle w:val="Kommentarzeichen"/>
        </w:rPr>
        <w:annotationRef/>
      </w:r>
      <w:r>
        <w:t>Hier könnten wir einige grundlegende Dinge über Threads und Threadprogrammierung schreiben</w:t>
      </w:r>
    </w:p>
  </w:comment>
  <w:comment w:id="51" w:author="Dennis" w:date="2014-03-16T13:46:00Z" w:initials="D">
    <w:p w:rsidR="006B446E" w:rsidRDefault="006B446E">
      <w:pPr>
        <w:pStyle w:val="Kommentartext"/>
      </w:pPr>
      <w:r>
        <w:rPr>
          <w:rStyle w:val="Kommentarzeichen"/>
        </w:rPr>
        <w:annotationRef/>
      </w:r>
      <w:r>
        <w:t>Vergleiche mit 1.4 Vorgehensweise</w:t>
      </w:r>
    </w:p>
  </w:comment>
  <w:comment w:id="83" w:author="Dennis" w:date="2014-04-08T14:09:00Z" w:initials="D">
    <w:p w:rsidR="006B446E" w:rsidRDefault="006B446E">
      <w:pPr>
        <w:pStyle w:val="Kommentartext"/>
      </w:pPr>
      <w:r>
        <w:rPr>
          <w:rStyle w:val="Kommentarzeichen"/>
        </w:rPr>
        <w:annotationRef/>
      </w:r>
      <w:r>
        <w:t>Schauen ob das so stimmt?</w:t>
      </w:r>
    </w:p>
  </w:comment>
  <w:comment w:id="89" w:author="Dennis" w:date="2014-04-09T12:36:00Z" w:initials="D">
    <w:p w:rsidR="006B446E" w:rsidRDefault="006B446E">
      <w:pPr>
        <w:pStyle w:val="Kommentartext"/>
      </w:pPr>
      <w:r>
        <w:rPr>
          <w:rStyle w:val="Kommentarzeichen"/>
        </w:rPr>
        <w:annotationRef/>
      </w:r>
      <w:r>
        <w:t>Erklärung warum hier Thread benötigt wird…</w:t>
      </w:r>
    </w:p>
    <w:p w:rsidR="006B446E" w:rsidRDefault="006B446E">
      <w:pPr>
        <w:pStyle w:val="Kommentartext"/>
      </w:pPr>
      <w:r>
        <w:sym w:font="Wingdings" w:char="F0E0"/>
      </w:r>
      <w:r>
        <w:t xml:space="preserve"> Hier oder beim </w:t>
      </w:r>
      <w:proofErr w:type="spellStart"/>
      <w:r>
        <w:t>Nao</w:t>
      </w:r>
      <w:proofErr w:type="spellEnd"/>
      <w:r>
        <w:t xml:space="preserve"> (Kapitel 4.2)</w:t>
      </w:r>
    </w:p>
    <w:p w:rsidR="006B446E" w:rsidRDefault="006B446E">
      <w:pPr>
        <w:pStyle w:val="Kommentartext"/>
      </w:pPr>
      <w:r>
        <w:t>Bewegung (Non)</w:t>
      </w:r>
      <w:proofErr w:type="spellStart"/>
      <w:r>
        <w:t>Blocking</w:t>
      </w:r>
      <w:proofErr w:type="spellEnd"/>
      <w:r>
        <w:t>-Call…</w:t>
      </w:r>
    </w:p>
  </w:comment>
  <w:comment w:id="93" w:author="Dennis" w:date="2014-04-09T14:27:00Z" w:initials="D">
    <w:p w:rsidR="006B446E" w:rsidRDefault="006B446E">
      <w:pPr>
        <w:pStyle w:val="Kommentartext"/>
      </w:pPr>
      <w:r>
        <w:rPr>
          <w:rStyle w:val="Kommentarzeichen"/>
        </w:rPr>
        <w:annotationRef/>
      </w:r>
      <w:r>
        <w:t>einfügen</w:t>
      </w:r>
    </w:p>
  </w:comment>
  <w:comment w:id="96" w:author="Dennis" w:date="2014-04-09T15:05:00Z" w:initials="D">
    <w:p w:rsidR="006B446E" w:rsidRDefault="006B446E">
      <w:pPr>
        <w:pStyle w:val="Kommentartext"/>
      </w:pPr>
      <w:r>
        <w:rPr>
          <w:rStyle w:val="Kommentarzeichen"/>
        </w:rPr>
        <w:annotationRef/>
      </w:r>
      <w:r>
        <w:t xml:space="preserve">weiß nicht ob das so stimmt?? Michael fragen: </w:t>
      </w:r>
      <w:r w:rsidRPr="003561D9">
        <w:t>http://openbook.galileocomputing.de/visual_csharp_2010/visual_csharp_2010_11_002.htm</w:t>
      </w:r>
    </w:p>
  </w:comment>
  <w:comment w:id="100" w:author="Dennis" w:date="2014-04-09T16:17:00Z" w:initials="D">
    <w:p w:rsidR="006B446E" w:rsidRDefault="006B446E">
      <w:pPr>
        <w:pStyle w:val="Kommentartext"/>
      </w:pPr>
      <w:r>
        <w:rPr>
          <w:rStyle w:val="Kommentarzeichen"/>
        </w:rPr>
        <w:annotationRef/>
      </w:r>
      <w:r>
        <w:t>einfügen</w:t>
      </w:r>
    </w:p>
  </w:comment>
  <w:comment w:id="102" w:author="Dennis" w:date="2014-04-23T17:35:00Z" w:initials="D">
    <w:p w:rsidR="00474520" w:rsidRDefault="00474520">
      <w:pPr>
        <w:pStyle w:val="Kommentartext"/>
      </w:pPr>
      <w:r>
        <w:rPr>
          <w:rStyle w:val="Kommentarzeichen"/>
        </w:rPr>
        <w:annotationRef/>
      </w:r>
      <w:r>
        <w:t>Verweis einfügen</w:t>
      </w:r>
    </w:p>
  </w:comment>
  <w:comment w:id="103" w:author="Dennis" w:date="2014-04-09T16:54:00Z" w:initials="D">
    <w:p w:rsidR="006B446E" w:rsidRDefault="006B446E">
      <w:pPr>
        <w:pStyle w:val="Kommentartext"/>
      </w:pPr>
      <w:r>
        <w:rPr>
          <w:rStyle w:val="Kommentarzeichen"/>
        </w:rPr>
        <w:annotationRef/>
      </w:r>
      <w:r>
        <w:t>anpassen</w:t>
      </w:r>
    </w:p>
  </w:comment>
  <w:comment w:id="106" w:author="Dennis" w:date="2014-04-23T17:35:00Z" w:initials="D">
    <w:p w:rsidR="00474520" w:rsidRDefault="00474520">
      <w:pPr>
        <w:pStyle w:val="Kommentartext"/>
      </w:pPr>
      <w:r>
        <w:rPr>
          <w:rStyle w:val="Kommentarzeichen"/>
        </w:rPr>
        <w:annotationRef/>
      </w:r>
      <w:r>
        <w:t>Karo</w:t>
      </w:r>
    </w:p>
  </w:comment>
  <w:comment w:id="114" w:author="Dennis" w:date="2014-04-23T17:30:00Z" w:initials="D">
    <w:p w:rsidR="00E9309A" w:rsidRDefault="00E9309A">
      <w:pPr>
        <w:pStyle w:val="Kommentartext"/>
      </w:pPr>
      <w:r>
        <w:rPr>
          <w:rStyle w:val="Kommentarzeichen"/>
        </w:rPr>
        <w:annotationRef/>
      </w:r>
      <w:r>
        <w:t>Karo</w:t>
      </w:r>
    </w:p>
  </w:comment>
  <w:comment w:id="115" w:author="Karolin Edigkaufer" w:date="2014-03-16T13:46:00Z" w:initials="KE">
    <w:p w:rsidR="006B446E" w:rsidRDefault="006B446E">
      <w:pPr>
        <w:pStyle w:val="Kommentartext"/>
      </w:pPr>
      <w:r>
        <w:rPr>
          <w:rStyle w:val="Kommentarzeichen"/>
        </w:rPr>
        <w:annotationRef/>
      </w:r>
      <w:r>
        <w:t>Bild einfügen</w:t>
      </w:r>
    </w:p>
  </w:comment>
  <w:comment w:id="116" w:author="Karolin Edigkaufer" w:date="2014-03-16T13:46:00Z" w:initials="KE">
    <w:p w:rsidR="006B446E" w:rsidRDefault="006B446E">
      <w:pPr>
        <w:pStyle w:val="Kommentartext"/>
      </w:pPr>
      <w:r>
        <w:rPr>
          <w:rStyle w:val="Kommentarzeichen"/>
        </w:rPr>
        <w:annotationRef/>
      </w:r>
      <w:proofErr w:type="spellStart"/>
      <w:r>
        <w:t>Evtl</w:t>
      </w:r>
      <w:proofErr w:type="spellEnd"/>
      <w:r>
        <w:t xml:space="preserve"> Bild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865" w:rsidRDefault="00F36865" w:rsidP="006731D8">
      <w:pPr>
        <w:spacing w:line="240" w:lineRule="auto"/>
        <w:rPr>
          <w:rFonts w:cs="Times New Roman"/>
        </w:rPr>
      </w:pPr>
      <w:r>
        <w:rPr>
          <w:rFonts w:cs="Times New Roman"/>
        </w:rPr>
        <w:separator/>
      </w:r>
    </w:p>
  </w:endnote>
  <w:endnote w:type="continuationSeparator" w:id="0">
    <w:p w:rsidR="00F36865" w:rsidRDefault="00F36865" w:rsidP="006731D8">
      <w:pPr>
        <w:spacing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DM TheSans Normal">
    <w:altName w:val="Malgun Gothic"/>
    <w:charset w:val="00"/>
    <w:family w:val="swiss"/>
    <w:pitch w:val="variable"/>
    <w:sig w:usb0="8000002F" w:usb1="10000048"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6E" w:rsidRDefault="006B446E"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65920" behindDoc="0" locked="0" layoutInCell="1" allowOverlap="1" wp14:anchorId="0BC32B9E" wp14:editId="596D1407">
              <wp:simplePos x="0" y="0"/>
              <wp:positionH relativeFrom="column">
                <wp:posOffset>-1129030</wp:posOffset>
              </wp:positionH>
              <wp:positionV relativeFrom="paragraph">
                <wp:posOffset>140335</wp:posOffset>
              </wp:positionV>
              <wp:extent cx="7829550" cy="0"/>
              <wp:effectExtent l="0" t="0" r="19050" b="1905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295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8.9pt;margin-top:11.05pt;width:616.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" strokecolor="#4f81bd [3204]" strokeweight="1pt"/>
          </w:pict>
        </mc:Fallback>
      </mc:AlternateContent>
    </w:r>
  </w:p>
  <w:p w:rsidR="006B446E" w:rsidRDefault="006B446E" w:rsidP="00CA2840">
    <w:pPr>
      <w:pStyle w:val="Fuzeile"/>
      <w:jc w:val="center"/>
    </w:pPr>
  </w:p>
  <w:p w:rsidR="006B446E" w:rsidRPr="00535669" w:rsidRDefault="006B446E" w:rsidP="00CA2840">
    <w:pPr>
      <w:pStyle w:val="Fuzeile"/>
      <w:jc w:val="center"/>
      <w:rPr>
        <w:color w:val="A6A6A6" w:themeColor="background1" w:themeShade="A6"/>
      </w:rPr>
    </w:pPr>
    <w:r w:rsidRPr="00535669">
      <w:rPr>
        <w:color w:val="A6A6A6" w:themeColor="background1" w:themeShade="A6"/>
      </w:rPr>
      <w:t xml:space="preserve">- </w:t>
    </w:r>
    <w:r w:rsidRPr="00535669">
      <w:rPr>
        <w:color w:val="A6A6A6" w:themeColor="background1" w:themeShade="A6"/>
      </w:rPr>
      <w:fldChar w:fldCharType="begin"/>
    </w:r>
    <w:r w:rsidRPr="00535669">
      <w:rPr>
        <w:color w:val="A6A6A6" w:themeColor="background1" w:themeShade="A6"/>
      </w:rPr>
      <w:instrText xml:space="preserve"> PAGE   \* MERGEFORMAT </w:instrText>
    </w:r>
    <w:r w:rsidRPr="00535669">
      <w:rPr>
        <w:color w:val="A6A6A6" w:themeColor="background1" w:themeShade="A6"/>
      </w:rPr>
      <w:fldChar w:fldCharType="separate"/>
    </w:r>
    <w:r w:rsidR="00474520">
      <w:rPr>
        <w:noProof/>
        <w:color w:val="A6A6A6" w:themeColor="background1" w:themeShade="A6"/>
      </w:rPr>
      <w:t>II</w:t>
    </w:r>
    <w:r w:rsidRPr="00535669">
      <w:rPr>
        <w:noProof/>
        <w:color w:val="A6A6A6" w:themeColor="background1" w:themeShade="A6"/>
      </w:rPr>
      <w:fldChar w:fldCharType="end"/>
    </w:r>
    <w:r w:rsidRPr="00535669">
      <w:rPr>
        <w:color w:val="A6A6A6" w:themeColor="background1" w:themeShade="A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6E" w:rsidRDefault="006B446E"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9232" behindDoc="0" locked="0" layoutInCell="1" allowOverlap="1" wp14:anchorId="13A86744" wp14:editId="3E8E55A0">
              <wp:simplePos x="0" y="0"/>
              <wp:positionH relativeFrom="column">
                <wp:posOffset>-1081405</wp:posOffset>
              </wp:positionH>
              <wp:positionV relativeFrom="paragraph">
                <wp:posOffset>135890</wp:posOffset>
              </wp:positionV>
              <wp:extent cx="7753350" cy="0"/>
              <wp:effectExtent l="0" t="0" r="19050" b="19050"/>
              <wp:wrapNone/>
              <wp:docPr id="6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5335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85.15pt;margin-top:10.7pt;width:610.5pt;height: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" strokecolor="#4f81bd [3204]" strokeweight="1pt"/>
          </w:pict>
        </mc:Fallback>
      </mc:AlternateContent>
    </w:r>
  </w:p>
  <w:p w:rsidR="006B446E" w:rsidRDefault="006B446E" w:rsidP="00CA2840">
    <w:pPr>
      <w:pStyle w:val="Fuzeile"/>
      <w:jc w:val="center"/>
    </w:pPr>
  </w:p>
  <w:p w:rsidR="006B446E" w:rsidRPr="00535669" w:rsidRDefault="006B446E"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Arabic  \* MERGEFORMAT </w:instrText>
    </w:r>
    <w:r>
      <w:rPr>
        <w:color w:val="A6A6A6" w:themeColor="background1" w:themeShade="A6"/>
      </w:rPr>
      <w:fldChar w:fldCharType="separate"/>
    </w:r>
    <w:r w:rsidR="00474520">
      <w:rPr>
        <w:noProof/>
        <w:color w:val="A6A6A6" w:themeColor="background1" w:themeShade="A6"/>
      </w:rPr>
      <w:t>1</w:t>
    </w:r>
    <w:r>
      <w:rPr>
        <w:color w:val="A6A6A6" w:themeColor="background1" w:themeShade="A6"/>
      </w:rPr>
      <w:fldChar w:fldCharType="end"/>
    </w:r>
    <w:r w:rsidRPr="00535669">
      <w:rPr>
        <w:color w:val="A6A6A6" w:themeColor="background1" w:themeShade="A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6E" w:rsidRDefault="006B446E" w:rsidP="00CA2840">
    <w:pPr>
      <w:pStyle w:val="Fuzeile"/>
      <w:jc w:val="center"/>
    </w:pPr>
    <w:r w:rsidRPr="00677BEB">
      <w:rPr>
        <w:noProof/>
        <w:color w:val="A6A6A6" w:themeColor="background1" w:themeShade="A6"/>
        <w:lang w:eastAsia="de-DE"/>
      </w:rPr>
      <mc:AlternateContent>
        <mc:Choice Requires="wps">
          <w:drawing>
            <wp:anchor distT="0" distB="0" distL="114300" distR="114300" simplePos="0" relativeHeight="251670016" behindDoc="0" locked="0" layoutInCell="1" allowOverlap="1" wp14:anchorId="4AEC68B1" wp14:editId="6A793074">
              <wp:simplePos x="0" y="0"/>
              <wp:positionH relativeFrom="column">
                <wp:posOffset>-900430</wp:posOffset>
              </wp:positionH>
              <wp:positionV relativeFrom="paragraph">
                <wp:posOffset>135890</wp:posOffset>
              </wp:positionV>
              <wp:extent cx="7543800" cy="0"/>
              <wp:effectExtent l="0" t="0" r="19050" b="19050"/>
              <wp:wrapNone/>
              <wp:docPr id="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438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0.9pt;margin-top:10.7pt;width:594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" strokecolor="#4f81bd [3204]" strokeweight="1pt"/>
          </w:pict>
        </mc:Fallback>
      </mc:AlternateContent>
    </w:r>
  </w:p>
  <w:p w:rsidR="006B446E" w:rsidRDefault="006B446E" w:rsidP="00CA2840">
    <w:pPr>
      <w:pStyle w:val="Fuzeile"/>
      <w:jc w:val="center"/>
    </w:pPr>
  </w:p>
  <w:p w:rsidR="006B446E" w:rsidRPr="00535669" w:rsidRDefault="006B446E" w:rsidP="008E73E5">
    <w:pPr>
      <w:pStyle w:val="Fuzeile"/>
      <w:tabs>
        <w:tab w:val="clear" w:pos="4536"/>
        <w:tab w:val="left" w:pos="2490"/>
        <w:tab w:val="center" w:pos="4535"/>
      </w:tabs>
      <w:jc w:val="left"/>
      <w:rPr>
        <w:color w:val="A6A6A6" w:themeColor="background1" w:themeShade="A6"/>
      </w:rPr>
    </w:pPr>
    <w:r>
      <w:rPr>
        <w:color w:val="A6A6A6" w:themeColor="background1" w:themeShade="A6"/>
      </w:rPr>
      <w:tab/>
    </w:r>
    <w:r>
      <w:rPr>
        <w:color w:val="A6A6A6" w:themeColor="background1" w:themeShade="A6"/>
      </w:rPr>
      <w:tab/>
    </w:r>
    <w:r w:rsidRPr="00535669">
      <w:rPr>
        <w:color w:val="A6A6A6" w:themeColor="background1" w:themeShade="A6"/>
      </w:rPr>
      <w:t xml:space="preserve">- </w:t>
    </w:r>
    <w:r>
      <w:rPr>
        <w:color w:val="A6A6A6" w:themeColor="background1" w:themeShade="A6"/>
      </w:rPr>
      <w:fldChar w:fldCharType="begin"/>
    </w:r>
    <w:r>
      <w:rPr>
        <w:color w:val="A6A6A6" w:themeColor="background1" w:themeShade="A6"/>
      </w:rPr>
      <w:instrText xml:space="preserve"> PAGE  \* ROMAN  \* MERGEFORMAT </w:instrText>
    </w:r>
    <w:r>
      <w:rPr>
        <w:color w:val="A6A6A6" w:themeColor="background1" w:themeShade="A6"/>
      </w:rPr>
      <w:fldChar w:fldCharType="separate"/>
    </w:r>
    <w:r w:rsidR="00474520">
      <w:rPr>
        <w:noProof/>
        <w:color w:val="A6A6A6" w:themeColor="background1" w:themeShade="A6"/>
      </w:rPr>
      <w:t>IX</w:t>
    </w:r>
    <w:r>
      <w:rPr>
        <w:color w:val="A6A6A6" w:themeColor="background1" w:themeShade="A6"/>
      </w:rPr>
      <w:fldChar w:fldCharType="end"/>
    </w:r>
    <w:r w:rsidRPr="00535669">
      <w:rPr>
        <w:color w:val="A6A6A6" w:themeColor="background1" w:themeShade="A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865" w:rsidRDefault="00F36865" w:rsidP="006731D8">
      <w:pPr>
        <w:spacing w:line="240" w:lineRule="auto"/>
        <w:rPr>
          <w:rFonts w:cs="Times New Roman"/>
        </w:rPr>
      </w:pPr>
      <w:r>
        <w:rPr>
          <w:rFonts w:cs="Times New Roman"/>
        </w:rPr>
        <w:separator/>
      </w:r>
    </w:p>
  </w:footnote>
  <w:footnote w:type="continuationSeparator" w:id="0">
    <w:p w:rsidR="00F36865" w:rsidRDefault="00F36865" w:rsidP="006731D8">
      <w:pPr>
        <w:spacing w:line="240" w:lineRule="auto"/>
        <w:rPr>
          <w:rFonts w:cs="Times New Roman"/>
        </w:rPr>
      </w:pPr>
      <w:r>
        <w:rPr>
          <w:rFonts w:cs="Times New Roman"/>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6E" w:rsidRDefault="006B446E"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 xml:space="preserve">Koppelung einer Bewegungsentwicklung für </w:t>
    </w:r>
    <w:proofErr w:type="spellStart"/>
    <w:r w:rsidRPr="00F004CE">
      <w:rPr>
        <w:color w:val="A6A6A6" w:themeColor="background1" w:themeShade="A6"/>
      </w:rPr>
      <w:t>humanoide</w:t>
    </w:r>
    <w:proofErr w:type="spellEnd"/>
    <w:r w:rsidRPr="00F004CE">
      <w:rPr>
        <w:color w:val="A6A6A6" w:themeColor="background1" w:themeShade="A6"/>
      </w:rPr>
      <w:t xml:space="preserve"> Roboter</w:t>
    </w:r>
    <w:r>
      <w:rPr>
        <w:color w:val="A6A6A6" w:themeColor="background1" w:themeShade="A6"/>
      </w:rPr>
      <w:t xml:space="preserve"> </w:t>
    </w:r>
  </w:p>
  <w:p w:rsidR="006B446E" w:rsidRDefault="006B446E" w:rsidP="00F004CE">
    <w:pPr>
      <w:pStyle w:val="Kopfzeile"/>
      <w:tabs>
        <w:tab w:val="clear" w:pos="9072"/>
        <w:tab w:val="right" w:pos="9639"/>
      </w:tabs>
      <w:ind w:left="-567"/>
      <w:jc w:val="center"/>
      <w:rPr>
        <w:color w:val="A6A6A6" w:themeColor="background1" w:themeShade="A6"/>
      </w:rPr>
    </w:pPr>
    <w:r w:rsidRPr="00F004CE">
      <w:rPr>
        <w:color w:val="A6A6A6" w:themeColor="background1" w:themeShade="A6"/>
      </w:rPr>
      <w:t>mit der Bewegungserkennung</w:t>
    </w:r>
    <w:r>
      <w:rPr>
        <w:color w:val="A6A6A6" w:themeColor="background1" w:themeShade="A6"/>
      </w:rPr>
      <w:t xml:space="preserve"> </w:t>
    </w:r>
    <w:r w:rsidRPr="00F004CE">
      <w:rPr>
        <w:color w:val="A6A6A6" w:themeColor="background1" w:themeShade="A6"/>
      </w:rPr>
      <w:t>von Personen durch die Kinect</w:t>
    </w:r>
  </w:p>
  <w:p w:rsidR="006B446E" w:rsidRPr="00DF56CD" w:rsidRDefault="006B446E" w:rsidP="00DF56CD">
    <w:pPr>
      <w:pStyle w:val="Kopfzeile"/>
    </w:pPr>
    <w:r w:rsidRPr="00677BEB">
      <w:rPr>
        <w:noProof/>
        <w:color w:val="A6A6A6" w:themeColor="background1" w:themeShade="A6"/>
      </w:rPr>
      <mc:AlternateContent>
        <mc:Choice Requires="wps">
          <w:drawing>
            <wp:anchor distT="0" distB="0" distL="114300" distR="114300" simplePos="0" relativeHeight="251663872" behindDoc="0" locked="0" layoutInCell="1" allowOverlap="1" wp14:anchorId="67338F28" wp14:editId="4007F15C">
              <wp:simplePos x="0" y="0"/>
              <wp:positionH relativeFrom="column">
                <wp:posOffset>-957580</wp:posOffset>
              </wp:positionH>
              <wp:positionV relativeFrom="paragraph">
                <wp:posOffset>55245</wp:posOffset>
              </wp:positionV>
              <wp:extent cx="7658100" cy="0"/>
              <wp:effectExtent l="0" t="0" r="19050" b="19050"/>
              <wp:wrapNone/>
              <wp:docPr id="2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straightConnector1">
                        <a:avLst/>
                      </a:prstGeom>
                      <a:noFill/>
                      <a:ln w="12700">
                        <a:solidFill>
                          <a:schemeClr val="accent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75.4pt;margin-top:4.35pt;width:603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" strokecolor="#4f81bd [3204]" strokeweight="1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6E" w:rsidRPr="00DF56CD" w:rsidRDefault="006B446E" w:rsidP="00F815B5">
    <w:pPr>
      <w:pStyle w:val="Kopfzeile"/>
      <w:jc w:val="center"/>
    </w:pPr>
    <w:r>
      <w:rPr>
        <w:noProof/>
      </w:rPr>
      <w:drawing>
        <wp:anchor distT="0" distB="0" distL="114300" distR="114300" simplePos="0" relativeHeight="251681280" behindDoc="0" locked="0" layoutInCell="1" allowOverlap="1" wp14:anchorId="48A64342" wp14:editId="2D6F1857">
          <wp:simplePos x="0" y="0"/>
          <wp:positionH relativeFrom="margin">
            <wp:posOffset>1974850</wp:posOffset>
          </wp:positionH>
          <wp:positionV relativeFrom="margin">
            <wp:posOffset>-421005</wp:posOffset>
          </wp:positionV>
          <wp:extent cx="1638300" cy="685800"/>
          <wp:effectExtent l="0" t="0" r="0" b="0"/>
          <wp:wrapSquare wrapText="bothSides"/>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6E" w:rsidRPr="00CC262D" w:rsidRDefault="006B446E" w:rsidP="00B83C82">
    <w:pPr>
      <w:pStyle w:val="Kopfzeile"/>
      <w:tabs>
        <w:tab w:val="left" w:pos="3135"/>
        <w:tab w:val="left" w:pos="5670"/>
        <w:tab w:val="right" w:pos="9214"/>
      </w:tabs>
      <w:rPr>
        <w:smallCaps w:val="0"/>
        <w:sz w:val="20"/>
        <w:szCs w:val="20"/>
      </w:rPr>
    </w:pPr>
    <w:r>
      <w:rPr>
        <w:noProof/>
      </w:rPr>
      <mc:AlternateContent>
        <mc:Choice Requires="wps">
          <w:drawing>
            <wp:anchor distT="0" distB="0" distL="114300" distR="114300" simplePos="0" relativeHeight="251678208" behindDoc="0" locked="0" layoutInCell="1" allowOverlap="1" wp14:anchorId="1F3BA91A" wp14:editId="4ED31A65">
              <wp:simplePos x="0" y="0"/>
              <wp:positionH relativeFrom="column">
                <wp:posOffset>-909955</wp:posOffset>
              </wp:positionH>
              <wp:positionV relativeFrom="paragraph">
                <wp:posOffset>236220</wp:posOffset>
              </wp:positionV>
              <wp:extent cx="7686675" cy="0"/>
              <wp:effectExtent l="0" t="0" r="9525" b="19050"/>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8667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1.65pt;margin-top:18.6pt;width:605.25pt;height: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" strokecolor="#1f497d" strokeweight="1pt"/>
          </w:pict>
        </mc:Fallback>
      </mc:AlternateContent>
    </w:r>
    <w:r>
      <w:t xml:space="preserve">Dennis Alles und Karolin </w:t>
    </w:r>
    <w:proofErr w:type="spellStart"/>
    <w:r>
      <w:t>Edigkaufer</w:t>
    </w:r>
    <w:proofErr w:type="spellEnd"/>
    <w:r>
      <w:tab/>
    </w:r>
    <w:r>
      <w:tab/>
    </w:r>
    <w:r>
      <w:tab/>
    </w:r>
    <w:r>
      <w:tab/>
    </w:r>
    <w:fldSimple w:instr=" STYLEREF  &quot;Überschrift 1&quot;  \* MERGEFORMAT ">
      <w:r w:rsidR="00474520">
        <w:rPr>
          <w:noProof/>
        </w:rPr>
        <w:t>Einleitung</w:t>
      </w:r>
    </w:fldSimple>
    <w:bookmarkStart w:id="120" w:name="_Toc262116031"/>
    <w:bookmarkEnd w:id="120"/>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46E" w:rsidRDefault="006B446E" w:rsidP="00FF3E38">
    <w:pPr>
      <w:pStyle w:val="Kopfzeile"/>
      <w:jc w:val="center"/>
      <w:rPr>
        <w:color w:val="A6A6A6" w:themeColor="background1" w:themeShade="A6"/>
      </w:rPr>
    </w:pPr>
    <w:r>
      <w:rPr>
        <w:color w:val="A6A6A6" w:themeColor="background1" w:themeShade="A6"/>
      </w:rPr>
      <w:t xml:space="preserve">Evaluation von </w:t>
    </w:r>
    <w:proofErr w:type="spellStart"/>
    <w:r>
      <w:rPr>
        <w:color w:val="A6A6A6" w:themeColor="background1" w:themeShade="A6"/>
      </w:rPr>
      <w:t>Configurations</w:t>
    </w:r>
    <w:proofErr w:type="spellEnd"/>
    <w:r>
      <w:rPr>
        <w:color w:val="A6A6A6" w:themeColor="background1" w:themeShade="A6"/>
      </w:rPr>
      <w:t xml:space="preserve"> -, </w:t>
    </w:r>
    <w:proofErr w:type="spellStart"/>
    <w:r>
      <w:rPr>
        <w:color w:val="A6A6A6" w:themeColor="background1" w:themeShade="A6"/>
      </w:rPr>
      <w:t>Depolyment</w:t>
    </w:r>
    <w:proofErr w:type="spellEnd"/>
    <w:r>
      <w:rPr>
        <w:color w:val="A6A6A6" w:themeColor="background1" w:themeShade="A6"/>
      </w:rPr>
      <w:t xml:space="preserve"> - und </w:t>
    </w:r>
    <w:proofErr w:type="spellStart"/>
    <w:r>
      <w:rPr>
        <w:color w:val="A6A6A6" w:themeColor="background1" w:themeShade="A6"/>
      </w:rPr>
      <w:t>Patchmanagementtools</w:t>
    </w:r>
    <w:proofErr w:type="spellEnd"/>
    <w:r>
      <w:rPr>
        <w:color w:val="A6A6A6" w:themeColor="background1" w:themeShade="A6"/>
      </w:rPr>
      <w:t xml:space="preserve"> für Linux – Server </w:t>
    </w:r>
  </w:p>
  <w:p w:rsidR="006B446E" w:rsidRPr="00CC262D" w:rsidRDefault="006B446E" w:rsidP="008E73E5">
    <w:pPr>
      <w:pStyle w:val="Kopfzeile"/>
      <w:tabs>
        <w:tab w:val="clear" w:pos="9072"/>
        <w:tab w:val="left" w:pos="3135"/>
        <w:tab w:val="left" w:pos="6960"/>
        <w:tab w:val="right" w:pos="9070"/>
        <w:tab w:val="right" w:pos="9354"/>
      </w:tabs>
      <w:rPr>
        <w:smallCaps w:val="0"/>
        <w:sz w:val="20"/>
        <w:szCs w:val="20"/>
      </w:rPr>
    </w:pPr>
    <w:r>
      <w:rPr>
        <w:noProof/>
      </w:rPr>
      <mc:AlternateContent>
        <mc:Choice Requires="wps">
          <w:drawing>
            <wp:anchor distT="0" distB="0" distL="114300" distR="114300" simplePos="0" relativeHeight="251672064" behindDoc="0" locked="0" layoutInCell="1" allowOverlap="1" wp14:anchorId="240C5394" wp14:editId="07EF1A14">
              <wp:simplePos x="0" y="0"/>
              <wp:positionH relativeFrom="column">
                <wp:posOffset>-929005</wp:posOffset>
              </wp:positionH>
              <wp:positionV relativeFrom="paragraph">
                <wp:posOffset>40640</wp:posOffset>
              </wp:positionV>
              <wp:extent cx="7629525" cy="0"/>
              <wp:effectExtent l="0" t="0" r="9525" b="19050"/>
              <wp:wrapNone/>
              <wp:docPr id="6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9525" cy="0"/>
                      </a:xfrm>
                      <a:prstGeom prst="straightConnector1">
                        <a:avLst/>
                      </a:prstGeom>
                      <a:noFill/>
                      <a:ln w="12700">
                        <a:solidFill>
                          <a:srgbClr val="1F49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73.15pt;margin-top:3.2pt;width:600.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" strokecolor="#1f497d"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2E1F"/>
    <w:multiLevelType w:val="hybridMultilevel"/>
    <w:tmpl w:val="11B0E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056A14"/>
    <w:multiLevelType w:val="hybridMultilevel"/>
    <w:tmpl w:val="7C86BA38"/>
    <w:lvl w:ilvl="0" w:tplc="CFC07D40">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8496B5B"/>
    <w:multiLevelType w:val="multilevel"/>
    <w:tmpl w:val="C03C5A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E7D30"/>
    <w:multiLevelType w:val="hybridMultilevel"/>
    <w:tmpl w:val="DC38DE28"/>
    <w:lvl w:ilvl="0" w:tplc="02FA9704">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4C60514"/>
    <w:multiLevelType w:val="hybridMultilevel"/>
    <w:tmpl w:val="F29295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BD41269"/>
    <w:multiLevelType w:val="hybridMultilevel"/>
    <w:tmpl w:val="17F68C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C7B23C9"/>
    <w:multiLevelType w:val="hybridMultilevel"/>
    <w:tmpl w:val="2A1E0CFE"/>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C9924A8"/>
    <w:multiLevelType w:val="hybridMultilevel"/>
    <w:tmpl w:val="0AD88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B45731C"/>
    <w:multiLevelType w:val="hybridMultilevel"/>
    <w:tmpl w:val="8A78C4B6"/>
    <w:lvl w:ilvl="0" w:tplc="0407000F">
      <w:start w:val="1"/>
      <w:numFmt w:val="decimal"/>
      <w:lvlText w:val="%1."/>
      <w:lvlJc w:val="left"/>
      <w:pPr>
        <w:ind w:left="1276" w:hanging="360"/>
      </w:pPr>
    </w:lvl>
    <w:lvl w:ilvl="1" w:tplc="04070011">
      <w:start w:val="1"/>
      <w:numFmt w:val="decimal"/>
      <w:lvlText w:val="%2)"/>
      <w:lvlJc w:val="left"/>
      <w:pPr>
        <w:ind w:left="1996" w:hanging="360"/>
      </w:pPr>
    </w:lvl>
    <w:lvl w:ilvl="2" w:tplc="0407001B" w:tentative="1">
      <w:start w:val="1"/>
      <w:numFmt w:val="lowerRoman"/>
      <w:lvlText w:val="%3."/>
      <w:lvlJc w:val="right"/>
      <w:pPr>
        <w:ind w:left="2716" w:hanging="180"/>
      </w:pPr>
    </w:lvl>
    <w:lvl w:ilvl="3" w:tplc="0407000F" w:tentative="1">
      <w:start w:val="1"/>
      <w:numFmt w:val="decimal"/>
      <w:lvlText w:val="%4."/>
      <w:lvlJc w:val="left"/>
      <w:pPr>
        <w:ind w:left="3436" w:hanging="360"/>
      </w:pPr>
    </w:lvl>
    <w:lvl w:ilvl="4" w:tplc="04070019" w:tentative="1">
      <w:start w:val="1"/>
      <w:numFmt w:val="lowerLetter"/>
      <w:lvlText w:val="%5."/>
      <w:lvlJc w:val="left"/>
      <w:pPr>
        <w:ind w:left="4156" w:hanging="360"/>
      </w:pPr>
    </w:lvl>
    <w:lvl w:ilvl="5" w:tplc="0407001B" w:tentative="1">
      <w:start w:val="1"/>
      <w:numFmt w:val="lowerRoman"/>
      <w:lvlText w:val="%6."/>
      <w:lvlJc w:val="right"/>
      <w:pPr>
        <w:ind w:left="4876" w:hanging="180"/>
      </w:pPr>
    </w:lvl>
    <w:lvl w:ilvl="6" w:tplc="0407000F" w:tentative="1">
      <w:start w:val="1"/>
      <w:numFmt w:val="decimal"/>
      <w:lvlText w:val="%7."/>
      <w:lvlJc w:val="left"/>
      <w:pPr>
        <w:ind w:left="5596" w:hanging="360"/>
      </w:pPr>
    </w:lvl>
    <w:lvl w:ilvl="7" w:tplc="04070019" w:tentative="1">
      <w:start w:val="1"/>
      <w:numFmt w:val="lowerLetter"/>
      <w:lvlText w:val="%8."/>
      <w:lvlJc w:val="left"/>
      <w:pPr>
        <w:ind w:left="6316" w:hanging="360"/>
      </w:pPr>
    </w:lvl>
    <w:lvl w:ilvl="8" w:tplc="0407001B" w:tentative="1">
      <w:start w:val="1"/>
      <w:numFmt w:val="lowerRoman"/>
      <w:lvlText w:val="%9."/>
      <w:lvlJc w:val="right"/>
      <w:pPr>
        <w:ind w:left="7036" w:hanging="180"/>
      </w:pPr>
    </w:lvl>
  </w:abstractNum>
  <w:abstractNum w:abstractNumId="9">
    <w:nsid w:val="3F64100C"/>
    <w:multiLevelType w:val="hybridMultilevel"/>
    <w:tmpl w:val="BDC25A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2E17300"/>
    <w:multiLevelType w:val="hybridMultilevel"/>
    <w:tmpl w:val="20104CC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F0E1019"/>
    <w:multiLevelType w:val="hybridMultilevel"/>
    <w:tmpl w:val="70F84DF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nsid w:val="507F4ECD"/>
    <w:multiLevelType w:val="hybridMultilevel"/>
    <w:tmpl w:val="FC8A08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86016E2"/>
    <w:multiLevelType w:val="multilevel"/>
    <w:tmpl w:val="955C8464"/>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00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630A3E23"/>
    <w:multiLevelType w:val="hybridMultilevel"/>
    <w:tmpl w:val="F7E226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4334DCF"/>
    <w:multiLevelType w:val="hybridMultilevel"/>
    <w:tmpl w:val="B8D08450"/>
    <w:lvl w:ilvl="0" w:tplc="04070009">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6DAF233D"/>
    <w:multiLevelType w:val="hybridMultilevel"/>
    <w:tmpl w:val="43D6F410"/>
    <w:lvl w:ilvl="0" w:tplc="0407000F">
      <w:start w:val="1"/>
      <w:numFmt w:val="decimal"/>
      <w:lvlText w:val="%1."/>
      <w:lvlJc w:val="left"/>
      <w:pPr>
        <w:ind w:left="1800" w:hanging="360"/>
      </w:pPr>
    </w:lvl>
    <w:lvl w:ilvl="1" w:tplc="04070019">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7">
    <w:nsid w:val="6DFD4B65"/>
    <w:multiLevelType w:val="hybridMultilevel"/>
    <w:tmpl w:val="F11C70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181414C"/>
    <w:multiLevelType w:val="hybridMultilevel"/>
    <w:tmpl w:val="657808EC"/>
    <w:lvl w:ilvl="0" w:tplc="2D08F736">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90169CB"/>
    <w:multiLevelType w:val="hybridMultilevel"/>
    <w:tmpl w:val="6CEC0034"/>
    <w:lvl w:ilvl="0" w:tplc="0AB40E1A">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E846277"/>
    <w:multiLevelType w:val="hybridMultilevel"/>
    <w:tmpl w:val="95289ED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3"/>
  </w:num>
  <w:num w:numId="2">
    <w:abstractNumId w:val="3"/>
  </w:num>
  <w:num w:numId="3">
    <w:abstractNumId w:val="17"/>
  </w:num>
  <w:num w:numId="4">
    <w:abstractNumId w:val="1"/>
  </w:num>
  <w:num w:numId="5">
    <w:abstractNumId w:val="19"/>
  </w:num>
  <w:num w:numId="6">
    <w:abstractNumId w:val="2"/>
    <w:lvlOverride w:ilvl="1">
      <w:startOverride w:val="1"/>
    </w:lvlOverride>
  </w:num>
  <w:num w:numId="7">
    <w:abstractNumId w:val="2"/>
    <w:lvlOverride w:ilvl="1">
      <w:startOverride w:val="2"/>
    </w:lvlOverride>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20"/>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num>
  <w:num w:numId="22">
    <w:abstractNumId w:val="10"/>
  </w:num>
  <w:num w:numId="23">
    <w:abstractNumId w:val="6"/>
  </w:num>
  <w:num w:numId="24">
    <w:abstractNumId w:val="16"/>
  </w:num>
  <w:num w:numId="25">
    <w:abstractNumId w:val="8"/>
  </w:num>
  <w:num w:numId="26">
    <w:abstractNumId w:val="5"/>
  </w:num>
  <w:num w:numId="27">
    <w:abstractNumId w:val="15"/>
  </w:num>
  <w:num w:numId="28">
    <w:abstractNumId w:val="18"/>
  </w:num>
  <w:num w:numId="29">
    <w:abstractNumId w:val="13"/>
  </w:num>
  <w:num w:numId="30">
    <w:abstractNumId w:val="13"/>
  </w:num>
  <w:num w:numId="31">
    <w:abstractNumId w:val="13"/>
  </w:num>
  <w:num w:numId="32">
    <w:abstractNumId w:val="9"/>
  </w:num>
  <w:num w:numId="33">
    <w:abstractNumId w:val="7"/>
  </w:num>
  <w:num w:numId="34">
    <w:abstractNumId w:val="4"/>
  </w:num>
  <w:num w:numId="35">
    <w:abstractNumId w:val="0"/>
  </w:num>
  <w:num w:numId="36">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567"/>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1D8"/>
    <w:rsid w:val="000012D3"/>
    <w:rsid w:val="000021BD"/>
    <w:rsid w:val="00003795"/>
    <w:rsid w:val="00004298"/>
    <w:rsid w:val="0000483D"/>
    <w:rsid w:val="000073D7"/>
    <w:rsid w:val="000073EB"/>
    <w:rsid w:val="00007730"/>
    <w:rsid w:val="00007BE2"/>
    <w:rsid w:val="0001158D"/>
    <w:rsid w:val="00012D47"/>
    <w:rsid w:val="00026071"/>
    <w:rsid w:val="000266F5"/>
    <w:rsid w:val="000311D7"/>
    <w:rsid w:val="00031271"/>
    <w:rsid w:val="00031288"/>
    <w:rsid w:val="000318A5"/>
    <w:rsid w:val="00032D28"/>
    <w:rsid w:val="000337B5"/>
    <w:rsid w:val="00033AD9"/>
    <w:rsid w:val="00033C0F"/>
    <w:rsid w:val="000344F7"/>
    <w:rsid w:val="00034EAD"/>
    <w:rsid w:val="00034EF1"/>
    <w:rsid w:val="000357CA"/>
    <w:rsid w:val="00035E68"/>
    <w:rsid w:val="00036728"/>
    <w:rsid w:val="000405FC"/>
    <w:rsid w:val="00040CC7"/>
    <w:rsid w:val="00041C89"/>
    <w:rsid w:val="00041DB5"/>
    <w:rsid w:val="00041FA2"/>
    <w:rsid w:val="000436F9"/>
    <w:rsid w:val="00043F8E"/>
    <w:rsid w:val="00044782"/>
    <w:rsid w:val="000457C6"/>
    <w:rsid w:val="00045913"/>
    <w:rsid w:val="00045976"/>
    <w:rsid w:val="00045F66"/>
    <w:rsid w:val="00047602"/>
    <w:rsid w:val="00047A8A"/>
    <w:rsid w:val="000504FC"/>
    <w:rsid w:val="000508A6"/>
    <w:rsid w:val="00050BF0"/>
    <w:rsid w:val="0005303D"/>
    <w:rsid w:val="000530C3"/>
    <w:rsid w:val="0005387D"/>
    <w:rsid w:val="00055110"/>
    <w:rsid w:val="00055FFA"/>
    <w:rsid w:val="000573F1"/>
    <w:rsid w:val="00060068"/>
    <w:rsid w:val="00060152"/>
    <w:rsid w:val="00060360"/>
    <w:rsid w:val="00060D91"/>
    <w:rsid w:val="0006195B"/>
    <w:rsid w:val="00063175"/>
    <w:rsid w:val="0006563A"/>
    <w:rsid w:val="00065BBC"/>
    <w:rsid w:val="00066CE5"/>
    <w:rsid w:val="00070396"/>
    <w:rsid w:val="00071954"/>
    <w:rsid w:val="00072325"/>
    <w:rsid w:val="000725E7"/>
    <w:rsid w:val="00072C2F"/>
    <w:rsid w:val="00074E65"/>
    <w:rsid w:val="00075419"/>
    <w:rsid w:val="000765EE"/>
    <w:rsid w:val="000769D4"/>
    <w:rsid w:val="00081FD2"/>
    <w:rsid w:val="00085695"/>
    <w:rsid w:val="00085764"/>
    <w:rsid w:val="0008628D"/>
    <w:rsid w:val="0008709A"/>
    <w:rsid w:val="00087437"/>
    <w:rsid w:val="00094316"/>
    <w:rsid w:val="000954F4"/>
    <w:rsid w:val="00095B48"/>
    <w:rsid w:val="0009679A"/>
    <w:rsid w:val="00097119"/>
    <w:rsid w:val="00097800"/>
    <w:rsid w:val="000A2C0E"/>
    <w:rsid w:val="000A3283"/>
    <w:rsid w:val="000A340E"/>
    <w:rsid w:val="000A51AA"/>
    <w:rsid w:val="000A5211"/>
    <w:rsid w:val="000A6A2C"/>
    <w:rsid w:val="000B0293"/>
    <w:rsid w:val="000B0A1C"/>
    <w:rsid w:val="000B1149"/>
    <w:rsid w:val="000B2031"/>
    <w:rsid w:val="000B25FE"/>
    <w:rsid w:val="000B263D"/>
    <w:rsid w:val="000B4372"/>
    <w:rsid w:val="000B5531"/>
    <w:rsid w:val="000B7192"/>
    <w:rsid w:val="000C16EC"/>
    <w:rsid w:val="000C1CFA"/>
    <w:rsid w:val="000C1DCF"/>
    <w:rsid w:val="000C25C8"/>
    <w:rsid w:val="000C30E5"/>
    <w:rsid w:val="000C3970"/>
    <w:rsid w:val="000C41F9"/>
    <w:rsid w:val="000C470B"/>
    <w:rsid w:val="000C4784"/>
    <w:rsid w:val="000C481A"/>
    <w:rsid w:val="000C62B3"/>
    <w:rsid w:val="000C66B2"/>
    <w:rsid w:val="000D06AB"/>
    <w:rsid w:val="000D1CCE"/>
    <w:rsid w:val="000D27C6"/>
    <w:rsid w:val="000D467C"/>
    <w:rsid w:val="000D481A"/>
    <w:rsid w:val="000D60D0"/>
    <w:rsid w:val="000E017C"/>
    <w:rsid w:val="000E0882"/>
    <w:rsid w:val="000E1C58"/>
    <w:rsid w:val="000E4320"/>
    <w:rsid w:val="000E4C61"/>
    <w:rsid w:val="000E5505"/>
    <w:rsid w:val="000E7789"/>
    <w:rsid w:val="000F1131"/>
    <w:rsid w:val="000F29E2"/>
    <w:rsid w:val="000F38BE"/>
    <w:rsid w:val="000F5133"/>
    <w:rsid w:val="000F7891"/>
    <w:rsid w:val="0010068C"/>
    <w:rsid w:val="00101B7A"/>
    <w:rsid w:val="00103B39"/>
    <w:rsid w:val="00105705"/>
    <w:rsid w:val="00105C31"/>
    <w:rsid w:val="00107427"/>
    <w:rsid w:val="0011095D"/>
    <w:rsid w:val="00110D88"/>
    <w:rsid w:val="001131B3"/>
    <w:rsid w:val="001140DF"/>
    <w:rsid w:val="00114218"/>
    <w:rsid w:val="00115C35"/>
    <w:rsid w:val="00115E0D"/>
    <w:rsid w:val="00115FC5"/>
    <w:rsid w:val="0011662D"/>
    <w:rsid w:val="00120857"/>
    <w:rsid w:val="00121451"/>
    <w:rsid w:val="00121A13"/>
    <w:rsid w:val="00121AD5"/>
    <w:rsid w:val="00121B02"/>
    <w:rsid w:val="00123481"/>
    <w:rsid w:val="001245B8"/>
    <w:rsid w:val="001252CA"/>
    <w:rsid w:val="00125B69"/>
    <w:rsid w:val="001276FA"/>
    <w:rsid w:val="0013045D"/>
    <w:rsid w:val="00130C40"/>
    <w:rsid w:val="00132050"/>
    <w:rsid w:val="00133539"/>
    <w:rsid w:val="00135616"/>
    <w:rsid w:val="001406A1"/>
    <w:rsid w:val="0014101F"/>
    <w:rsid w:val="001416A0"/>
    <w:rsid w:val="001418E5"/>
    <w:rsid w:val="0014224D"/>
    <w:rsid w:val="001423AF"/>
    <w:rsid w:val="00143CA5"/>
    <w:rsid w:val="00144B4E"/>
    <w:rsid w:val="00144FB0"/>
    <w:rsid w:val="00144FB1"/>
    <w:rsid w:val="00146A70"/>
    <w:rsid w:val="00153168"/>
    <w:rsid w:val="00154BEB"/>
    <w:rsid w:val="001571A1"/>
    <w:rsid w:val="00157E6B"/>
    <w:rsid w:val="00161C4E"/>
    <w:rsid w:val="00161FD3"/>
    <w:rsid w:val="0016541E"/>
    <w:rsid w:val="001655EF"/>
    <w:rsid w:val="00165FFF"/>
    <w:rsid w:val="00166AFB"/>
    <w:rsid w:val="00166CB5"/>
    <w:rsid w:val="00167B59"/>
    <w:rsid w:val="00172182"/>
    <w:rsid w:val="001731A9"/>
    <w:rsid w:val="00173782"/>
    <w:rsid w:val="0017422B"/>
    <w:rsid w:val="00176325"/>
    <w:rsid w:val="001765C6"/>
    <w:rsid w:val="00176B6D"/>
    <w:rsid w:val="001808FF"/>
    <w:rsid w:val="00181C3A"/>
    <w:rsid w:val="00181DE7"/>
    <w:rsid w:val="00182C11"/>
    <w:rsid w:val="00185D5E"/>
    <w:rsid w:val="001878D8"/>
    <w:rsid w:val="0019061A"/>
    <w:rsid w:val="001921FE"/>
    <w:rsid w:val="00193749"/>
    <w:rsid w:val="00194311"/>
    <w:rsid w:val="00195676"/>
    <w:rsid w:val="001956B2"/>
    <w:rsid w:val="001957EB"/>
    <w:rsid w:val="00195FB8"/>
    <w:rsid w:val="001A16B4"/>
    <w:rsid w:val="001A25A9"/>
    <w:rsid w:val="001A262F"/>
    <w:rsid w:val="001A3F82"/>
    <w:rsid w:val="001A4C82"/>
    <w:rsid w:val="001A4F26"/>
    <w:rsid w:val="001A5A87"/>
    <w:rsid w:val="001A7446"/>
    <w:rsid w:val="001A77CC"/>
    <w:rsid w:val="001A793C"/>
    <w:rsid w:val="001A7BDB"/>
    <w:rsid w:val="001B0E15"/>
    <w:rsid w:val="001B1F76"/>
    <w:rsid w:val="001B20EE"/>
    <w:rsid w:val="001B2803"/>
    <w:rsid w:val="001B594C"/>
    <w:rsid w:val="001B67EA"/>
    <w:rsid w:val="001B6B1F"/>
    <w:rsid w:val="001C001D"/>
    <w:rsid w:val="001C0A15"/>
    <w:rsid w:val="001C1F38"/>
    <w:rsid w:val="001C3065"/>
    <w:rsid w:val="001C335C"/>
    <w:rsid w:val="001C5A7D"/>
    <w:rsid w:val="001C74EA"/>
    <w:rsid w:val="001D1806"/>
    <w:rsid w:val="001D2722"/>
    <w:rsid w:val="001D6727"/>
    <w:rsid w:val="001D696F"/>
    <w:rsid w:val="001E0F26"/>
    <w:rsid w:val="001E1352"/>
    <w:rsid w:val="001E2711"/>
    <w:rsid w:val="001E3C7A"/>
    <w:rsid w:val="001E68E5"/>
    <w:rsid w:val="001F2BA8"/>
    <w:rsid w:val="001F323E"/>
    <w:rsid w:val="001F3334"/>
    <w:rsid w:val="001F3407"/>
    <w:rsid w:val="001F3A79"/>
    <w:rsid w:val="001F4A1F"/>
    <w:rsid w:val="001F52AF"/>
    <w:rsid w:val="001F7881"/>
    <w:rsid w:val="002012C0"/>
    <w:rsid w:val="002016EA"/>
    <w:rsid w:val="00202D3F"/>
    <w:rsid w:val="00202DB9"/>
    <w:rsid w:val="00202EC1"/>
    <w:rsid w:val="0020424D"/>
    <w:rsid w:val="0020563C"/>
    <w:rsid w:val="00213C67"/>
    <w:rsid w:val="00214B7E"/>
    <w:rsid w:val="00215B4B"/>
    <w:rsid w:val="00216555"/>
    <w:rsid w:val="00216ED0"/>
    <w:rsid w:val="0021727D"/>
    <w:rsid w:val="002173E3"/>
    <w:rsid w:val="0021741A"/>
    <w:rsid w:val="00222998"/>
    <w:rsid w:val="002233B2"/>
    <w:rsid w:val="00224484"/>
    <w:rsid w:val="002244AA"/>
    <w:rsid w:val="00224591"/>
    <w:rsid w:val="00224AF6"/>
    <w:rsid w:val="002256C8"/>
    <w:rsid w:val="00225A78"/>
    <w:rsid w:val="002300B1"/>
    <w:rsid w:val="00230C5B"/>
    <w:rsid w:val="00231067"/>
    <w:rsid w:val="00231DB9"/>
    <w:rsid w:val="00232F47"/>
    <w:rsid w:val="002354D8"/>
    <w:rsid w:val="002409BA"/>
    <w:rsid w:val="002433AB"/>
    <w:rsid w:val="0024374C"/>
    <w:rsid w:val="002438AD"/>
    <w:rsid w:val="002438C9"/>
    <w:rsid w:val="00243D46"/>
    <w:rsid w:val="0024594F"/>
    <w:rsid w:val="002470C8"/>
    <w:rsid w:val="00250A20"/>
    <w:rsid w:val="002514C1"/>
    <w:rsid w:val="00251B4D"/>
    <w:rsid w:val="00251C74"/>
    <w:rsid w:val="00251DEE"/>
    <w:rsid w:val="00251E6F"/>
    <w:rsid w:val="00252A56"/>
    <w:rsid w:val="00254DE5"/>
    <w:rsid w:val="00254FEA"/>
    <w:rsid w:val="00256A48"/>
    <w:rsid w:val="0025735C"/>
    <w:rsid w:val="0025777B"/>
    <w:rsid w:val="002604AF"/>
    <w:rsid w:val="002605FD"/>
    <w:rsid w:val="00260CA3"/>
    <w:rsid w:val="00260FD4"/>
    <w:rsid w:val="002619E2"/>
    <w:rsid w:val="00261A81"/>
    <w:rsid w:val="002627E9"/>
    <w:rsid w:val="00263586"/>
    <w:rsid w:val="002642C5"/>
    <w:rsid w:val="00266A07"/>
    <w:rsid w:val="00266EBB"/>
    <w:rsid w:val="00267456"/>
    <w:rsid w:val="0026766B"/>
    <w:rsid w:val="00267962"/>
    <w:rsid w:val="002701D2"/>
    <w:rsid w:val="00270EC7"/>
    <w:rsid w:val="0027325C"/>
    <w:rsid w:val="00273419"/>
    <w:rsid w:val="002743DC"/>
    <w:rsid w:val="002749F3"/>
    <w:rsid w:val="00275CA5"/>
    <w:rsid w:val="00275FBB"/>
    <w:rsid w:val="00276BED"/>
    <w:rsid w:val="00276CD4"/>
    <w:rsid w:val="00276E30"/>
    <w:rsid w:val="00277587"/>
    <w:rsid w:val="00282BA7"/>
    <w:rsid w:val="00283A30"/>
    <w:rsid w:val="00283EF9"/>
    <w:rsid w:val="00287967"/>
    <w:rsid w:val="0029047E"/>
    <w:rsid w:val="00290C70"/>
    <w:rsid w:val="00290DE4"/>
    <w:rsid w:val="002914A0"/>
    <w:rsid w:val="00294BEE"/>
    <w:rsid w:val="0029598F"/>
    <w:rsid w:val="00295D3B"/>
    <w:rsid w:val="002964C3"/>
    <w:rsid w:val="0029658D"/>
    <w:rsid w:val="00296839"/>
    <w:rsid w:val="00297320"/>
    <w:rsid w:val="00297616"/>
    <w:rsid w:val="0029784A"/>
    <w:rsid w:val="00297B32"/>
    <w:rsid w:val="00297ECE"/>
    <w:rsid w:val="002A0A79"/>
    <w:rsid w:val="002A1AE4"/>
    <w:rsid w:val="002A477F"/>
    <w:rsid w:val="002A4FB0"/>
    <w:rsid w:val="002A504E"/>
    <w:rsid w:val="002A5EA9"/>
    <w:rsid w:val="002A60D8"/>
    <w:rsid w:val="002A77F2"/>
    <w:rsid w:val="002B0ED6"/>
    <w:rsid w:val="002B134C"/>
    <w:rsid w:val="002B2B33"/>
    <w:rsid w:val="002B3D73"/>
    <w:rsid w:val="002B4220"/>
    <w:rsid w:val="002B5D4C"/>
    <w:rsid w:val="002B63CB"/>
    <w:rsid w:val="002B7EFE"/>
    <w:rsid w:val="002C0FED"/>
    <w:rsid w:val="002C15F4"/>
    <w:rsid w:val="002C243E"/>
    <w:rsid w:val="002C2774"/>
    <w:rsid w:val="002C5976"/>
    <w:rsid w:val="002C5E2E"/>
    <w:rsid w:val="002C6314"/>
    <w:rsid w:val="002C7AED"/>
    <w:rsid w:val="002C7E4A"/>
    <w:rsid w:val="002D136E"/>
    <w:rsid w:val="002D1626"/>
    <w:rsid w:val="002D1A3D"/>
    <w:rsid w:val="002D31AB"/>
    <w:rsid w:val="002D434E"/>
    <w:rsid w:val="002D5D40"/>
    <w:rsid w:val="002D60CA"/>
    <w:rsid w:val="002D7187"/>
    <w:rsid w:val="002E0DE8"/>
    <w:rsid w:val="002E1830"/>
    <w:rsid w:val="002E1BD8"/>
    <w:rsid w:val="002E260C"/>
    <w:rsid w:val="002E4796"/>
    <w:rsid w:val="002E4AA5"/>
    <w:rsid w:val="002E5D4F"/>
    <w:rsid w:val="002E7369"/>
    <w:rsid w:val="002F052B"/>
    <w:rsid w:val="002F102E"/>
    <w:rsid w:val="002F2534"/>
    <w:rsid w:val="002F4866"/>
    <w:rsid w:val="002F5326"/>
    <w:rsid w:val="002F5A63"/>
    <w:rsid w:val="002F647E"/>
    <w:rsid w:val="002F6FBF"/>
    <w:rsid w:val="002F7A03"/>
    <w:rsid w:val="00300A2C"/>
    <w:rsid w:val="00301D85"/>
    <w:rsid w:val="00301DE0"/>
    <w:rsid w:val="00301FD4"/>
    <w:rsid w:val="003021CB"/>
    <w:rsid w:val="00303111"/>
    <w:rsid w:val="00303142"/>
    <w:rsid w:val="0030791C"/>
    <w:rsid w:val="0031074A"/>
    <w:rsid w:val="0031125D"/>
    <w:rsid w:val="00311BAB"/>
    <w:rsid w:val="003130D3"/>
    <w:rsid w:val="00314619"/>
    <w:rsid w:val="00316262"/>
    <w:rsid w:val="00320846"/>
    <w:rsid w:val="0032101A"/>
    <w:rsid w:val="00323A61"/>
    <w:rsid w:val="00323D27"/>
    <w:rsid w:val="003253FC"/>
    <w:rsid w:val="0032543F"/>
    <w:rsid w:val="00325B2F"/>
    <w:rsid w:val="00325ED0"/>
    <w:rsid w:val="00326AB4"/>
    <w:rsid w:val="00327A8F"/>
    <w:rsid w:val="00327F25"/>
    <w:rsid w:val="00330E33"/>
    <w:rsid w:val="00331D1C"/>
    <w:rsid w:val="00331FC3"/>
    <w:rsid w:val="00332579"/>
    <w:rsid w:val="00332F37"/>
    <w:rsid w:val="00333711"/>
    <w:rsid w:val="003347ED"/>
    <w:rsid w:val="00336C11"/>
    <w:rsid w:val="00336F2A"/>
    <w:rsid w:val="00336FE9"/>
    <w:rsid w:val="00340CB1"/>
    <w:rsid w:val="00342741"/>
    <w:rsid w:val="00342F19"/>
    <w:rsid w:val="00342F82"/>
    <w:rsid w:val="0034379C"/>
    <w:rsid w:val="0034488B"/>
    <w:rsid w:val="00344AF1"/>
    <w:rsid w:val="00345483"/>
    <w:rsid w:val="0034576D"/>
    <w:rsid w:val="00346D21"/>
    <w:rsid w:val="00352EC4"/>
    <w:rsid w:val="003532D1"/>
    <w:rsid w:val="003561D9"/>
    <w:rsid w:val="00357202"/>
    <w:rsid w:val="003613C4"/>
    <w:rsid w:val="00361EDC"/>
    <w:rsid w:val="00364DF5"/>
    <w:rsid w:val="003664E7"/>
    <w:rsid w:val="00367648"/>
    <w:rsid w:val="00367995"/>
    <w:rsid w:val="00370067"/>
    <w:rsid w:val="003725AA"/>
    <w:rsid w:val="0037332C"/>
    <w:rsid w:val="0037332E"/>
    <w:rsid w:val="003740CA"/>
    <w:rsid w:val="00374878"/>
    <w:rsid w:val="00377EC9"/>
    <w:rsid w:val="003805ED"/>
    <w:rsid w:val="00381B54"/>
    <w:rsid w:val="0038282A"/>
    <w:rsid w:val="003836C9"/>
    <w:rsid w:val="00384420"/>
    <w:rsid w:val="00385A6D"/>
    <w:rsid w:val="00385CDD"/>
    <w:rsid w:val="00385F1A"/>
    <w:rsid w:val="00385FF1"/>
    <w:rsid w:val="00392CD0"/>
    <w:rsid w:val="003930A6"/>
    <w:rsid w:val="0039474D"/>
    <w:rsid w:val="0039560E"/>
    <w:rsid w:val="00397A08"/>
    <w:rsid w:val="00397C6C"/>
    <w:rsid w:val="003A3313"/>
    <w:rsid w:val="003A3381"/>
    <w:rsid w:val="003A3389"/>
    <w:rsid w:val="003A3E8F"/>
    <w:rsid w:val="003B23D7"/>
    <w:rsid w:val="003B25CE"/>
    <w:rsid w:val="003B3095"/>
    <w:rsid w:val="003B3D5D"/>
    <w:rsid w:val="003B48FA"/>
    <w:rsid w:val="003B49A8"/>
    <w:rsid w:val="003B630A"/>
    <w:rsid w:val="003B752C"/>
    <w:rsid w:val="003C0278"/>
    <w:rsid w:val="003C03D3"/>
    <w:rsid w:val="003C2198"/>
    <w:rsid w:val="003C2AC8"/>
    <w:rsid w:val="003C4422"/>
    <w:rsid w:val="003C6451"/>
    <w:rsid w:val="003C72FA"/>
    <w:rsid w:val="003C7BDE"/>
    <w:rsid w:val="003C7F50"/>
    <w:rsid w:val="003D0E88"/>
    <w:rsid w:val="003D0FCB"/>
    <w:rsid w:val="003D24A5"/>
    <w:rsid w:val="003D2BE7"/>
    <w:rsid w:val="003D33B9"/>
    <w:rsid w:val="003D47F5"/>
    <w:rsid w:val="003D729D"/>
    <w:rsid w:val="003E0208"/>
    <w:rsid w:val="003E0308"/>
    <w:rsid w:val="003E0835"/>
    <w:rsid w:val="003E1864"/>
    <w:rsid w:val="003E25B4"/>
    <w:rsid w:val="003E3C78"/>
    <w:rsid w:val="003E4F22"/>
    <w:rsid w:val="003E6ADF"/>
    <w:rsid w:val="003E6B1F"/>
    <w:rsid w:val="003E6C97"/>
    <w:rsid w:val="003E7525"/>
    <w:rsid w:val="003F00DD"/>
    <w:rsid w:val="003F5FC0"/>
    <w:rsid w:val="003F6726"/>
    <w:rsid w:val="003F6A24"/>
    <w:rsid w:val="003F7F7E"/>
    <w:rsid w:val="004001B4"/>
    <w:rsid w:val="004015FB"/>
    <w:rsid w:val="00403DAF"/>
    <w:rsid w:val="004040D0"/>
    <w:rsid w:val="00407151"/>
    <w:rsid w:val="00411A35"/>
    <w:rsid w:val="00411C8D"/>
    <w:rsid w:val="0041236E"/>
    <w:rsid w:val="00413ED8"/>
    <w:rsid w:val="00415638"/>
    <w:rsid w:val="00416585"/>
    <w:rsid w:val="00417D3D"/>
    <w:rsid w:val="00421C4A"/>
    <w:rsid w:val="00422169"/>
    <w:rsid w:val="00422336"/>
    <w:rsid w:val="004223D9"/>
    <w:rsid w:val="0042258E"/>
    <w:rsid w:val="00424036"/>
    <w:rsid w:val="0042475C"/>
    <w:rsid w:val="004259AE"/>
    <w:rsid w:val="004268C8"/>
    <w:rsid w:val="0042722C"/>
    <w:rsid w:val="00431C34"/>
    <w:rsid w:val="00433AF1"/>
    <w:rsid w:val="00433E2C"/>
    <w:rsid w:val="004342D0"/>
    <w:rsid w:val="004342D5"/>
    <w:rsid w:val="004342E6"/>
    <w:rsid w:val="00435640"/>
    <w:rsid w:val="00435894"/>
    <w:rsid w:val="00436169"/>
    <w:rsid w:val="00436A01"/>
    <w:rsid w:val="00440EE5"/>
    <w:rsid w:val="0044101A"/>
    <w:rsid w:val="004412C5"/>
    <w:rsid w:val="00444AC5"/>
    <w:rsid w:val="00445075"/>
    <w:rsid w:val="00445CE9"/>
    <w:rsid w:val="00446A9B"/>
    <w:rsid w:val="00450BA3"/>
    <w:rsid w:val="0045329B"/>
    <w:rsid w:val="004534F7"/>
    <w:rsid w:val="00453F87"/>
    <w:rsid w:val="00454146"/>
    <w:rsid w:val="00454494"/>
    <w:rsid w:val="004546EF"/>
    <w:rsid w:val="00454C94"/>
    <w:rsid w:val="0045523B"/>
    <w:rsid w:val="004555A8"/>
    <w:rsid w:val="00456369"/>
    <w:rsid w:val="0045733A"/>
    <w:rsid w:val="00461511"/>
    <w:rsid w:val="0046305B"/>
    <w:rsid w:val="00464B7B"/>
    <w:rsid w:val="00464EE5"/>
    <w:rsid w:val="00465C7C"/>
    <w:rsid w:val="0046791C"/>
    <w:rsid w:val="004712DC"/>
    <w:rsid w:val="00472F6A"/>
    <w:rsid w:val="0047362F"/>
    <w:rsid w:val="00473684"/>
    <w:rsid w:val="00474520"/>
    <w:rsid w:val="00474A7B"/>
    <w:rsid w:val="004752EF"/>
    <w:rsid w:val="00476D88"/>
    <w:rsid w:val="004778AB"/>
    <w:rsid w:val="00482AB8"/>
    <w:rsid w:val="004840A8"/>
    <w:rsid w:val="004844FE"/>
    <w:rsid w:val="00487808"/>
    <w:rsid w:val="00487CE2"/>
    <w:rsid w:val="00487DFF"/>
    <w:rsid w:val="0049268B"/>
    <w:rsid w:val="00493DDE"/>
    <w:rsid w:val="00493F40"/>
    <w:rsid w:val="0049451D"/>
    <w:rsid w:val="00495D33"/>
    <w:rsid w:val="00496650"/>
    <w:rsid w:val="00496B02"/>
    <w:rsid w:val="00497137"/>
    <w:rsid w:val="004A1E98"/>
    <w:rsid w:val="004A3A1E"/>
    <w:rsid w:val="004A4659"/>
    <w:rsid w:val="004A4D92"/>
    <w:rsid w:val="004A50E3"/>
    <w:rsid w:val="004A53DD"/>
    <w:rsid w:val="004A5B2E"/>
    <w:rsid w:val="004A5CDF"/>
    <w:rsid w:val="004A69B0"/>
    <w:rsid w:val="004B0C72"/>
    <w:rsid w:val="004B4E45"/>
    <w:rsid w:val="004B6FA6"/>
    <w:rsid w:val="004B7DC2"/>
    <w:rsid w:val="004B7F97"/>
    <w:rsid w:val="004C27DB"/>
    <w:rsid w:val="004C40D6"/>
    <w:rsid w:val="004C42B6"/>
    <w:rsid w:val="004C4CAF"/>
    <w:rsid w:val="004C53D3"/>
    <w:rsid w:val="004C702C"/>
    <w:rsid w:val="004C765B"/>
    <w:rsid w:val="004D0804"/>
    <w:rsid w:val="004D2F6D"/>
    <w:rsid w:val="004D3359"/>
    <w:rsid w:val="004D6372"/>
    <w:rsid w:val="004D6CB1"/>
    <w:rsid w:val="004D7144"/>
    <w:rsid w:val="004E31C2"/>
    <w:rsid w:val="004E37B7"/>
    <w:rsid w:val="004E3DC2"/>
    <w:rsid w:val="004E5181"/>
    <w:rsid w:val="004E54AE"/>
    <w:rsid w:val="004E6DB5"/>
    <w:rsid w:val="004E7821"/>
    <w:rsid w:val="004E7A19"/>
    <w:rsid w:val="004F1591"/>
    <w:rsid w:val="004F38B9"/>
    <w:rsid w:val="004F3B27"/>
    <w:rsid w:val="004F4071"/>
    <w:rsid w:val="004F45DF"/>
    <w:rsid w:val="004F5158"/>
    <w:rsid w:val="004F54EA"/>
    <w:rsid w:val="004F5BFE"/>
    <w:rsid w:val="004F5D9E"/>
    <w:rsid w:val="004F6EBC"/>
    <w:rsid w:val="004F7673"/>
    <w:rsid w:val="005002A8"/>
    <w:rsid w:val="00502731"/>
    <w:rsid w:val="00502C01"/>
    <w:rsid w:val="0050308B"/>
    <w:rsid w:val="00503296"/>
    <w:rsid w:val="005035DF"/>
    <w:rsid w:val="00504558"/>
    <w:rsid w:val="00506862"/>
    <w:rsid w:val="005073DA"/>
    <w:rsid w:val="00507C28"/>
    <w:rsid w:val="00513DF4"/>
    <w:rsid w:val="00515AE0"/>
    <w:rsid w:val="00516C09"/>
    <w:rsid w:val="00516E5C"/>
    <w:rsid w:val="005178CF"/>
    <w:rsid w:val="005208A7"/>
    <w:rsid w:val="00521279"/>
    <w:rsid w:val="005212F5"/>
    <w:rsid w:val="00525943"/>
    <w:rsid w:val="00525F21"/>
    <w:rsid w:val="00526A68"/>
    <w:rsid w:val="00527202"/>
    <w:rsid w:val="005303F8"/>
    <w:rsid w:val="00530AA3"/>
    <w:rsid w:val="0053152A"/>
    <w:rsid w:val="0053245E"/>
    <w:rsid w:val="00533D4F"/>
    <w:rsid w:val="005347E8"/>
    <w:rsid w:val="00534C75"/>
    <w:rsid w:val="00535669"/>
    <w:rsid w:val="00535BE2"/>
    <w:rsid w:val="00536792"/>
    <w:rsid w:val="0053743A"/>
    <w:rsid w:val="005375E6"/>
    <w:rsid w:val="00537671"/>
    <w:rsid w:val="005376A5"/>
    <w:rsid w:val="005413A8"/>
    <w:rsid w:val="00542E86"/>
    <w:rsid w:val="00543B69"/>
    <w:rsid w:val="00552A29"/>
    <w:rsid w:val="005545D8"/>
    <w:rsid w:val="00555DBC"/>
    <w:rsid w:val="00555E13"/>
    <w:rsid w:val="0055700B"/>
    <w:rsid w:val="00560F3C"/>
    <w:rsid w:val="00561B9A"/>
    <w:rsid w:val="00562BA6"/>
    <w:rsid w:val="00562E64"/>
    <w:rsid w:val="00563147"/>
    <w:rsid w:val="00563B44"/>
    <w:rsid w:val="00563CF0"/>
    <w:rsid w:val="005643C6"/>
    <w:rsid w:val="00564E69"/>
    <w:rsid w:val="00566FA4"/>
    <w:rsid w:val="0056714E"/>
    <w:rsid w:val="00571105"/>
    <w:rsid w:val="00571477"/>
    <w:rsid w:val="005720BB"/>
    <w:rsid w:val="005722B3"/>
    <w:rsid w:val="005737C4"/>
    <w:rsid w:val="00576131"/>
    <w:rsid w:val="00576636"/>
    <w:rsid w:val="00576D8D"/>
    <w:rsid w:val="00580D63"/>
    <w:rsid w:val="00581409"/>
    <w:rsid w:val="00581CE2"/>
    <w:rsid w:val="00583031"/>
    <w:rsid w:val="00583B25"/>
    <w:rsid w:val="00583B51"/>
    <w:rsid w:val="005845A9"/>
    <w:rsid w:val="00584757"/>
    <w:rsid w:val="00587415"/>
    <w:rsid w:val="005875D4"/>
    <w:rsid w:val="00587675"/>
    <w:rsid w:val="00591450"/>
    <w:rsid w:val="00591FDD"/>
    <w:rsid w:val="00592036"/>
    <w:rsid w:val="00592AE7"/>
    <w:rsid w:val="00594882"/>
    <w:rsid w:val="00594958"/>
    <w:rsid w:val="00595728"/>
    <w:rsid w:val="005965E6"/>
    <w:rsid w:val="005969F8"/>
    <w:rsid w:val="00597C0A"/>
    <w:rsid w:val="005A0CD7"/>
    <w:rsid w:val="005A15EF"/>
    <w:rsid w:val="005A2928"/>
    <w:rsid w:val="005A2BBE"/>
    <w:rsid w:val="005A35D4"/>
    <w:rsid w:val="005A4713"/>
    <w:rsid w:val="005A5177"/>
    <w:rsid w:val="005A559C"/>
    <w:rsid w:val="005A5806"/>
    <w:rsid w:val="005A63D3"/>
    <w:rsid w:val="005B106F"/>
    <w:rsid w:val="005B31D3"/>
    <w:rsid w:val="005B3CC7"/>
    <w:rsid w:val="005B4AFB"/>
    <w:rsid w:val="005B5A33"/>
    <w:rsid w:val="005B5F5F"/>
    <w:rsid w:val="005B618F"/>
    <w:rsid w:val="005B642A"/>
    <w:rsid w:val="005B6D81"/>
    <w:rsid w:val="005B7692"/>
    <w:rsid w:val="005C0791"/>
    <w:rsid w:val="005C08D5"/>
    <w:rsid w:val="005C1752"/>
    <w:rsid w:val="005C2AEB"/>
    <w:rsid w:val="005C32E9"/>
    <w:rsid w:val="005C365B"/>
    <w:rsid w:val="005C563E"/>
    <w:rsid w:val="005C6C18"/>
    <w:rsid w:val="005C766C"/>
    <w:rsid w:val="005D08AD"/>
    <w:rsid w:val="005D0C5A"/>
    <w:rsid w:val="005D0FA6"/>
    <w:rsid w:val="005D1648"/>
    <w:rsid w:val="005D3832"/>
    <w:rsid w:val="005D46A6"/>
    <w:rsid w:val="005D7899"/>
    <w:rsid w:val="005D7B24"/>
    <w:rsid w:val="005E070C"/>
    <w:rsid w:val="005E0AC4"/>
    <w:rsid w:val="005E0F1D"/>
    <w:rsid w:val="005E2765"/>
    <w:rsid w:val="005E329E"/>
    <w:rsid w:val="005E3569"/>
    <w:rsid w:val="005E37E2"/>
    <w:rsid w:val="005E3849"/>
    <w:rsid w:val="005E40BA"/>
    <w:rsid w:val="005E497C"/>
    <w:rsid w:val="005E61B6"/>
    <w:rsid w:val="005E6697"/>
    <w:rsid w:val="005F10D2"/>
    <w:rsid w:val="005F2234"/>
    <w:rsid w:val="005F4661"/>
    <w:rsid w:val="005F5AA9"/>
    <w:rsid w:val="005F5CF1"/>
    <w:rsid w:val="005F7A53"/>
    <w:rsid w:val="0060061B"/>
    <w:rsid w:val="00602326"/>
    <w:rsid w:val="00604A66"/>
    <w:rsid w:val="00604D0E"/>
    <w:rsid w:val="0060581B"/>
    <w:rsid w:val="00605FDD"/>
    <w:rsid w:val="006078BF"/>
    <w:rsid w:val="0061020A"/>
    <w:rsid w:val="006102BE"/>
    <w:rsid w:val="00610B92"/>
    <w:rsid w:val="0061306B"/>
    <w:rsid w:val="00614609"/>
    <w:rsid w:val="0061467F"/>
    <w:rsid w:val="00616563"/>
    <w:rsid w:val="006168A7"/>
    <w:rsid w:val="00616EFF"/>
    <w:rsid w:val="00617143"/>
    <w:rsid w:val="006174AF"/>
    <w:rsid w:val="0062040F"/>
    <w:rsid w:val="00621221"/>
    <w:rsid w:val="006215F5"/>
    <w:rsid w:val="00622396"/>
    <w:rsid w:val="00623151"/>
    <w:rsid w:val="0062455F"/>
    <w:rsid w:val="006249A4"/>
    <w:rsid w:val="00624DC3"/>
    <w:rsid w:val="00625B47"/>
    <w:rsid w:val="00631BFA"/>
    <w:rsid w:val="00631FD2"/>
    <w:rsid w:val="00632556"/>
    <w:rsid w:val="00633078"/>
    <w:rsid w:val="00636C0C"/>
    <w:rsid w:val="00636DE7"/>
    <w:rsid w:val="006372E4"/>
    <w:rsid w:val="0063795D"/>
    <w:rsid w:val="00640813"/>
    <w:rsid w:val="00640CAD"/>
    <w:rsid w:val="006417CA"/>
    <w:rsid w:val="0064188F"/>
    <w:rsid w:val="006421F1"/>
    <w:rsid w:val="00642858"/>
    <w:rsid w:val="006441D1"/>
    <w:rsid w:val="006444DD"/>
    <w:rsid w:val="0064795B"/>
    <w:rsid w:val="00647A48"/>
    <w:rsid w:val="006543D0"/>
    <w:rsid w:val="0065500E"/>
    <w:rsid w:val="00656122"/>
    <w:rsid w:val="0065746E"/>
    <w:rsid w:val="006574BA"/>
    <w:rsid w:val="006628B9"/>
    <w:rsid w:val="00663E6D"/>
    <w:rsid w:val="00663EDD"/>
    <w:rsid w:val="00665642"/>
    <w:rsid w:val="00666587"/>
    <w:rsid w:val="00670A90"/>
    <w:rsid w:val="006715CC"/>
    <w:rsid w:val="006731D8"/>
    <w:rsid w:val="006747FA"/>
    <w:rsid w:val="006757C4"/>
    <w:rsid w:val="00675C5D"/>
    <w:rsid w:val="00676A48"/>
    <w:rsid w:val="00677603"/>
    <w:rsid w:val="00677BEB"/>
    <w:rsid w:val="00680E38"/>
    <w:rsid w:val="00681577"/>
    <w:rsid w:val="00681ADC"/>
    <w:rsid w:val="0068456C"/>
    <w:rsid w:val="0068496E"/>
    <w:rsid w:val="00685C1A"/>
    <w:rsid w:val="00687CBF"/>
    <w:rsid w:val="00690979"/>
    <w:rsid w:val="00690CF7"/>
    <w:rsid w:val="00693316"/>
    <w:rsid w:val="00693A8A"/>
    <w:rsid w:val="00694479"/>
    <w:rsid w:val="00695DF7"/>
    <w:rsid w:val="006972F2"/>
    <w:rsid w:val="00697912"/>
    <w:rsid w:val="00697AB6"/>
    <w:rsid w:val="006A0B57"/>
    <w:rsid w:val="006A16C7"/>
    <w:rsid w:val="006A291A"/>
    <w:rsid w:val="006B0D7F"/>
    <w:rsid w:val="006B17D9"/>
    <w:rsid w:val="006B19D6"/>
    <w:rsid w:val="006B446E"/>
    <w:rsid w:val="006B4B7E"/>
    <w:rsid w:val="006B4DF6"/>
    <w:rsid w:val="006B7F14"/>
    <w:rsid w:val="006C021A"/>
    <w:rsid w:val="006C0A4C"/>
    <w:rsid w:val="006C1DB5"/>
    <w:rsid w:val="006C234A"/>
    <w:rsid w:val="006C3262"/>
    <w:rsid w:val="006C4E66"/>
    <w:rsid w:val="006C5A07"/>
    <w:rsid w:val="006C5AE8"/>
    <w:rsid w:val="006C5D2B"/>
    <w:rsid w:val="006C6282"/>
    <w:rsid w:val="006C6575"/>
    <w:rsid w:val="006C73FE"/>
    <w:rsid w:val="006D0BC8"/>
    <w:rsid w:val="006D0D3D"/>
    <w:rsid w:val="006D3259"/>
    <w:rsid w:val="006D37CA"/>
    <w:rsid w:val="006D662B"/>
    <w:rsid w:val="006D72F7"/>
    <w:rsid w:val="006E237A"/>
    <w:rsid w:val="006E249C"/>
    <w:rsid w:val="006E2A92"/>
    <w:rsid w:val="006E2DF6"/>
    <w:rsid w:val="006E33D4"/>
    <w:rsid w:val="006E43D7"/>
    <w:rsid w:val="006E4927"/>
    <w:rsid w:val="006E4F49"/>
    <w:rsid w:val="006E50EA"/>
    <w:rsid w:val="006E65A1"/>
    <w:rsid w:val="006E7329"/>
    <w:rsid w:val="006E7BD4"/>
    <w:rsid w:val="006F0F3E"/>
    <w:rsid w:val="006F174B"/>
    <w:rsid w:val="006F17E5"/>
    <w:rsid w:val="006F6D4C"/>
    <w:rsid w:val="006F7340"/>
    <w:rsid w:val="006F77D7"/>
    <w:rsid w:val="006F77EF"/>
    <w:rsid w:val="006F7D3F"/>
    <w:rsid w:val="007003CF"/>
    <w:rsid w:val="0070235C"/>
    <w:rsid w:val="00707C3D"/>
    <w:rsid w:val="007105F7"/>
    <w:rsid w:val="00710974"/>
    <w:rsid w:val="0071151C"/>
    <w:rsid w:val="00711C09"/>
    <w:rsid w:val="00712444"/>
    <w:rsid w:val="00712A49"/>
    <w:rsid w:val="0071305F"/>
    <w:rsid w:val="007132D2"/>
    <w:rsid w:val="007211A2"/>
    <w:rsid w:val="0072148A"/>
    <w:rsid w:val="007226B8"/>
    <w:rsid w:val="00723629"/>
    <w:rsid w:val="00723EBC"/>
    <w:rsid w:val="00724093"/>
    <w:rsid w:val="00724D46"/>
    <w:rsid w:val="00725659"/>
    <w:rsid w:val="007271B0"/>
    <w:rsid w:val="00727253"/>
    <w:rsid w:val="007274B3"/>
    <w:rsid w:val="0073018F"/>
    <w:rsid w:val="00731B3D"/>
    <w:rsid w:val="00731F59"/>
    <w:rsid w:val="00732AB7"/>
    <w:rsid w:val="00732FCD"/>
    <w:rsid w:val="00733AC1"/>
    <w:rsid w:val="007350A8"/>
    <w:rsid w:val="007356BB"/>
    <w:rsid w:val="00735EC7"/>
    <w:rsid w:val="007371E3"/>
    <w:rsid w:val="00737FC4"/>
    <w:rsid w:val="007410A1"/>
    <w:rsid w:val="007424B8"/>
    <w:rsid w:val="0074505A"/>
    <w:rsid w:val="00745D9D"/>
    <w:rsid w:val="00746889"/>
    <w:rsid w:val="00750B13"/>
    <w:rsid w:val="00750D35"/>
    <w:rsid w:val="0075412A"/>
    <w:rsid w:val="007604E6"/>
    <w:rsid w:val="007608A5"/>
    <w:rsid w:val="0076186F"/>
    <w:rsid w:val="007620F6"/>
    <w:rsid w:val="00762884"/>
    <w:rsid w:val="0076310C"/>
    <w:rsid w:val="00764090"/>
    <w:rsid w:val="0076547E"/>
    <w:rsid w:val="00766699"/>
    <w:rsid w:val="0076710A"/>
    <w:rsid w:val="007678FB"/>
    <w:rsid w:val="00770111"/>
    <w:rsid w:val="0077018E"/>
    <w:rsid w:val="00775524"/>
    <w:rsid w:val="00782BC0"/>
    <w:rsid w:val="0078321A"/>
    <w:rsid w:val="0078405C"/>
    <w:rsid w:val="00786A35"/>
    <w:rsid w:val="007905B2"/>
    <w:rsid w:val="0079157B"/>
    <w:rsid w:val="00791BA7"/>
    <w:rsid w:val="007932A0"/>
    <w:rsid w:val="007951E9"/>
    <w:rsid w:val="00796E9F"/>
    <w:rsid w:val="0079710A"/>
    <w:rsid w:val="00797D9E"/>
    <w:rsid w:val="00797F35"/>
    <w:rsid w:val="007A1000"/>
    <w:rsid w:val="007A340F"/>
    <w:rsid w:val="007A3703"/>
    <w:rsid w:val="007A3A0A"/>
    <w:rsid w:val="007A3F71"/>
    <w:rsid w:val="007A4178"/>
    <w:rsid w:val="007A439E"/>
    <w:rsid w:val="007A4D1E"/>
    <w:rsid w:val="007A4E68"/>
    <w:rsid w:val="007A714A"/>
    <w:rsid w:val="007B118A"/>
    <w:rsid w:val="007B21BC"/>
    <w:rsid w:val="007B271D"/>
    <w:rsid w:val="007B3042"/>
    <w:rsid w:val="007B3D07"/>
    <w:rsid w:val="007B3FA6"/>
    <w:rsid w:val="007B4CC1"/>
    <w:rsid w:val="007B4D60"/>
    <w:rsid w:val="007B515F"/>
    <w:rsid w:val="007B5E53"/>
    <w:rsid w:val="007B6C21"/>
    <w:rsid w:val="007B73A0"/>
    <w:rsid w:val="007B74AB"/>
    <w:rsid w:val="007C07F4"/>
    <w:rsid w:val="007C11E2"/>
    <w:rsid w:val="007C162A"/>
    <w:rsid w:val="007C327F"/>
    <w:rsid w:val="007C489B"/>
    <w:rsid w:val="007C52BA"/>
    <w:rsid w:val="007C601E"/>
    <w:rsid w:val="007C6310"/>
    <w:rsid w:val="007C63B9"/>
    <w:rsid w:val="007C6758"/>
    <w:rsid w:val="007D0773"/>
    <w:rsid w:val="007D08F5"/>
    <w:rsid w:val="007D0A2B"/>
    <w:rsid w:val="007D1AAB"/>
    <w:rsid w:val="007D2924"/>
    <w:rsid w:val="007D2D9A"/>
    <w:rsid w:val="007D3131"/>
    <w:rsid w:val="007D38E6"/>
    <w:rsid w:val="007D4CC1"/>
    <w:rsid w:val="007D7588"/>
    <w:rsid w:val="007E29EF"/>
    <w:rsid w:val="007E3697"/>
    <w:rsid w:val="007E44D0"/>
    <w:rsid w:val="007F1555"/>
    <w:rsid w:val="007F2BBC"/>
    <w:rsid w:val="007F34DB"/>
    <w:rsid w:val="007F4C11"/>
    <w:rsid w:val="008002A2"/>
    <w:rsid w:val="00800D79"/>
    <w:rsid w:val="0080276C"/>
    <w:rsid w:val="008028D1"/>
    <w:rsid w:val="00803334"/>
    <w:rsid w:val="0080399A"/>
    <w:rsid w:val="00805139"/>
    <w:rsid w:val="00805855"/>
    <w:rsid w:val="008069CC"/>
    <w:rsid w:val="00810358"/>
    <w:rsid w:val="00810C2C"/>
    <w:rsid w:val="00811026"/>
    <w:rsid w:val="008126E5"/>
    <w:rsid w:val="008128A0"/>
    <w:rsid w:val="0081411A"/>
    <w:rsid w:val="00814320"/>
    <w:rsid w:val="00814873"/>
    <w:rsid w:val="0081760E"/>
    <w:rsid w:val="008205A6"/>
    <w:rsid w:val="00821BC0"/>
    <w:rsid w:val="008227FC"/>
    <w:rsid w:val="00823854"/>
    <w:rsid w:val="00823AF0"/>
    <w:rsid w:val="0082465C"/>
    <w:rsid w:val="0082631D"/>
    <w:rsid w:val="00826AE4"/>
    <w:rsid w:val="00831F26"/>
    <w:rsid w:val="00832DC6"/>
    <w:rsid w:val="00833E04"/>
    <w:rsid w:val="00833FD6"/>
    <w:rsid w:val="0083537E"/>
    <w:rsid w:val="008375C2"/>
    <w:rsid w:val="00837E62"/>
    <w:rsid w:val="00841DA8"/>
    <w:rsid w:val="00841FC0"/>
    <w:rsid w:val="00842384"/>
    <w:rsid w:val="008424B1"/>
    <w:rsid w:val="00842512"/>
    <w:rsid w:val="00842680"/>
    <w:rsid w:val="008445EA"/>
    <w:rsid w:val="00844ABC"/>
    <w:rsid w:val="00844E84"/>
    <w:rsid w:val="00845116"/>
    <w:rsid w:val="00845FC4"/>
    <w:rsid w:val="00846D7D"/>
    <w:rsid w:val="00846DAE"/>
    <w:rsid w:val="00846E5C"/>
    <w:rsid w:val="008474C4"/>
    <w:rsid w:val="008478B7"/>
    <w:rsid w:val="00847E0D"/>
    <w:rsid w:val="00852675"/>
    <w:rsid w:val="00853CF2"/>
    <w:rsid w:val="0085584F"/>
    <w:rsid w:val="00855ABC"/>
    <w:rsid w:val="0086025D"/>
    <w:rsid w:val="0086056D"/>
    <w:rsid w:val="008605F3"/>
    <w:rsid w:val="0086112E"/>
    <w:rsid w:val="00862410"/>
    <w:rsid w:val="0086270D"/>
    <w:rsid w:val="00864059"/>
    <w:rsid w:val="00864A67"/>
    <w:rsid w:val="0086547C"/>
    <w:rsid w:val="00865A3A"/>
    <w:rsid w:val="0087022F"/>
    <w:rsid w:val="00872A12"/>
    <w:rsid w:val="00872ED6"/>
    <w:rsid w:val="00873DE6"/>
    <w:rsid w:val="008758B1"/>
    <w:rsid w:val="008779F1"/>
    <w:rsid w:val="00882254"/>
    <w:rsid w:val="008828A4"/>
    <w:rsid w:val="008846D7"/>
    <w:rsid w:val="00885322"/>
    <w:rsid w:val="00885697"/>
    <w:rsid w:val="00885A8E"/>
    <w:rsid w:val="00887880"/>
    <w:rsid w:val="00887EBD"/>
    <w:rsid w:val="00890AD0"/>
    <w:rsid w:val="00890D94"/>
    <w:rsid w:val="00891009"/>
    <w:rsid w:val="008916D5"/>
    <w:rsid w:val="0089269A"/>
    <w:rsid w:val="00895A76"/>
    <w:rsid w:val="0089646C"/>
    <w:rsid w:val="008A0130"/>
    <w:rsid w:val="008A0A62"/>
    <w:rsid w:val="008A0BA8"/>
    <w:rsid w:val="008A3CBF"/>
    <w:rsid w:val="008A4BAC"/>
    <w:rsid w:val="008A4D0A"/>
    <w:rsid w:val="008A5884"/>
    <w:rsid w:val="008A668C"/>
    <w:rsid w:val="008B06B3"/>
    <w:rsid w:val="008B07FA"/>
    <w:rsid w:val="008B0BB2"/>
    <w:rsid w:val="008B1595"/>
    <w:rsid w:val="008B1BA0"/>
    <w:rsid w:val="008B33DD"/>
    <w:rsid w:val="008B384F"/>
    <w:rsid w:val="008B62A1"/>
    <w:rsid w:val="008C110C"/>
    <w:rsid w:val="008C27AB"/>
    <w:rsid w:val="008C3B61"/>
    <w:rsid w:val="008D17FE"/>
    <w:rsid w:val="008D2A3E"/>
    <w:rsid w:val="008D3C53"/>
    <w:rsid w:val="008D78C6"/>
    <w:rsid w:val="008E194E"/>
    <w:rsid w:val="008E1ED3"/>
    <w:rsid w:val="008E3121"/>
    <w:rsid w:val="008E5057"/>
    <w:rsid w:val="008E5440"/>
    <w:rsid w:val="008E5678"/>
    <w:rsid w:val="008E5E5D"/>
    <w:rsid w:val="008E6221"/>
    <w:rsid w:val="008E6776"/>
    <w:rsid w:val="008E7159"/>
    <w:rsid w:val="008E73E5"/>
    <w:rsid w:val="008F1531"/>
    <w:rsid w:val="008F1701"/>
    <w:rsid w:val="008F2A79"/>
    <w:rsid w:val="008F33F8"/>
    <w:rsid w:val="008F3768"/>
    <w:rsid w:val="008F44B7"/>
    <w:rsid w:val="008F4B6D"/>
    <w:rsid w:val="008F4EA3"/>
    <w:rsid w:val="008F50A6"/>
    <w:rsid w:val="008F63D5"/>
    <w:rsid w:val="008F6FA4"/>
    <w:rsid w:val="009003CD"/>
    <w:rsid w:val="009016E6"/>
    <w:rsid w:val="009018FB"/>
    <w:rsid w:val="00901D9B"/>
    <w:rsid w:val="00902CD9"/>
    <w:rsid w:val="009035D2"/>
    <w:rsid w:val="009046FF"/>
    <w:rsid w:val="00904B2A"/>
    <w:rsid w:val="00905EB1"/>
    <w:rsid w:val="00906BCE"/>
    <w:rsid w:val="00911F4A"/>
    <w:rsid w:val="00915C25"/>
    <w:rsid w:val="00916B5B"/>
    <w:rsid w:val="00920571"/>
    <w:rsid w:val="00922235"/>
    <w:rsid w:val="0092253A"/>
    <w:rsid w:val="00923443"/>
    <w:rsid w:val="009239D2"/>
    <w:rsid w:val="009246B4"/>
    <w:rsid w:val="0092563E"/>
    <w:rsid w:val="00925C0A"/>
    <w:rsid w:val="00930C09"/>
    <w:rsid w:val="009326FC"/>
    <w:rsid w:val="00932990"/>
    <w:rsid w:val="009336F6"/>
    <w:rsid w:val="00933A32"/>
    <w:rsid w:val="00937ED3"/>
    <w:rsid w:val="00940B0C"/>
    <w:rsid w:val="00940CA0"/>
    <w:rsid w:val="00941A23"/>
    <w:rsid w:val="0094237A"/>
    <w:rsid w:val="00942CB8"/>
    <w:rsid w:val="00945AF8"/>
    <w:rsid w:val="0094690C"/>
    <w:rsid w:val="00947197"/>
    <w:rsid w:val="00947334"/>
    <w:rsid w:val="00947F6A"/>
    <w:rsid w:val="00951F95"/>
    <w:rsid w:val="00952D67"/>
    <w:rsid w:val="00957751"/>
    <w:rsid w:val="00957D3F"/>
    <w:rsid w:val="00957F53"/>
    <w:rsid w:val="00960236"/>
    <w:rsid w:val="00961BAE"/>
    <w:rsid w:val="00963EEF"/>
    <w:rsid w:val="00964309"/>
    <w:rsid w:val="00964DB4"/>
    <w:rsid w:val="0096588B"/>
    <w:rsid w:val="00965E13"/>
    <w:rsid w:val="00965F64"/>
    <w:rsid w:val="0096603F"/>
    <w:rsid w:val="0096629C"/>
    <w:rsid w:val="009664A2"/>
    <w:rsid w:val="00967058"/>
    <w:rsid w:val="009706FE"/>
    <w:rsid w:val="00971BA8"/>
    <w:rsid w:val="00973392"/>
    <w:rsid w:val="009737D1"/>
    <w:rsid w:val="00973A03"/>
    <w:rsid w:val="00975CC1"/>
    <w:rsid w:val="00983211"/>
    <w:rsid w:val="009834ED"/>
    <w:rsid w:val="00984E50"/>
    <w:rsid w:val="0098761A"/>
    <w:rsid w:val="00987EDF"/>
    <w:rsid w:val="00991A01"/>
    <w:rsid w:val="00991CA3"/>
    <w:rsid w:val="009922F5"/>
    <w:rsid w:val="00993E4A"/>
    <w:rsid w:val="00994593"/>
    <w:rsid w:val="00995512"/>
    <w:rsid w:val="00995B56"/>
    <w:rsid w:val="009974DC"/>
    <w:rsid w:val="009A0069"/>
    <w:rsid w:val="009A041C"/>
    <w:rsid w:val="009A0C21"/>
    <w:rsid w:val="009A0DFE"/>
    <w:rsid w:val="009A1EA1"/>
    <w:rsid w:val="009A2828"/>
    <w:rsid w:val="009A3EDE"/>
    <w:rsid w:val="009A4E4A"/>
    <w:rsid w:val="009A585E"/>
    <w:rsid w:val="009A75C3"/>
    <w:rsid w:val="009A7906"/>
    <w:rsid w:val="009B01DE"/>
    <w:rsid w:val="009B0A0D"/>
    <w:rsid w:val="009B0B4A"/>
    <w:rsid w:val="009B20E2"/>
    <w:rsid w:val="009B2157"/>
    <w:rsid w:val="009B3954"/>
    <w:rsid w:val="009B3ACE"/>
    <w:rsid w:val="009B460B"/>
    <w:rsid w:val="009B7141"/>
    <w:rsid w:val="009B73FB"/>
    <w:rsid w:val="009B788B"/>
    <w:rsid w:val="009C0694"/>
    <w:rsid w:val="009C0A97"/>
    <w:rsid w:val="009C186D"/>
    <w:rsid w:val="009C3152"/>
    <w:rsid w:val="009C36BB"/>
    <w:rsid w:val="009C3A45"/>
    <w:rsid w:val="009C79D9"/>
    <w:rsid w:val="009D1EAE"/>
    <w:rsid w:val="009D26CD"/>
    <w:rsid w:val="009D71DC"/>
    <w:rsid w:val="009D7417"/>
    <w:rsid w:val="009D7487"/>
    <w:rsid w:val="009E1100"/>
    <w:rsid w:val="009E190B"/>
    <w:rsid w:val="009E2E9E"/>
    <w:rsid w:val="009E3AD7"/>
    <w:rsid w:val="009E779A"/>
    <w:rsid w:val="009F1061"/>
    <w:rsid w:val="009F201A"/>
    <w:rsid w:val="009F2AB5"/>
    <w:rsid w:val="009F2BE3"/>
    <w:rsid w:val="009F32D4"/>
    <w:rsid w:val="009F3AC5"/>
    <w:rsid w:val="009F54FE"/>
    <w:rsid w:val="009F58BC"/>
    <w:rsid w:val="009F60AB"/>
    <w:rsid w:val="009F7933"/>
    <w:rsid w:val="00A00B2B"/>
    <w:rsid w:val="00A031A5"/>
    <w:rsid w:val="00A03844"/>
    <w:rsid w:val="00A056C3"/>
    <w:rsid w:val="00A07F39"/>
    <w:rsid w:val="00A104AB"/>
    <w:rsid w:val="00A108DE"/>
    <w:rsid w:val="00A10956"/>
    <w:rsid w:val="00A12C76"/>
    <w:rsid w:val="00A13508"/>
    <w:rsid w:val="00A15195"/>
    <w:rsid w:val="00A16598"/>
    <w:rsid w:val="00A170C4"/>
    <w:rsid w:val="00A218EF"/>
    <w:rsid w:val="00A25320"/>
    <w:rsid w:val="00A25E69"/>
    <w:rsid w:val="00A25F49"/>
    <w:rsid w:val="00A270F8"/>
    <w:rsid w:val="00A2767D"/>
    <w:rsid w:val="00A27A50"/>
    <w:rsid w:val="00A27C8C"/>
    <w:rsid w:val="00A30EAD"/>
    <w:rsid w:val="00A3432E"/>
    <w:rsid w:val="00A36040"/>
    <w:rsid w:val="00A37E34"/>
    <w:rsid w:val="00A40874"/>
    <w:rsid w:val="00A412A0"/>
    <w:rsid w:val="00A414A0"/>
    <w:rsid w:val="00A4347C"/>
    <w:rsid w:val="00A44D92"/>
    <w:rsid w:val="00A454F1"/>
    <w:rsid w:val="00A45927"/>
    <w:rsid w:val="00A461A8"/>
    <w:rsid w:val="00A462F4"/>
    <w:rsid w:val="00A47BEB"/>
    <w:rsid w:val="00A51F76"/>
    <w:rsid w:val="00A52CB7"/>
    <w:rsid w:val="00A548C1"/>
    <w:rsid w:val="00A54BA7"/>
    <w:rsid w:val="00A554F4"/>
    <w:rsid w:val="00A55668"/>
    <w:rsid w:val="00A616AA"/>
    <w:rsid w:val="00A62C61"/>
    <w:rsid w:val="00A634BE"/>
    <w:rsid w:val="00A639C6"/>
    <w:rsid w:val="00A63ED5"/>
    <w:rsid w:val="00A64064"/>
    <w:rsid w:val="00A64A36"/>
    <w:rsid w:val="00A65DD3"/>
    <w:rsid w:val="00A73E74"/>
    <w:rsid w:val="00A75B0A"/>
    <w:rsid w:val="00A76CE1"/>
    <w:rsid w:val="00A76DBF"/>
    <w:rsid w:val="00A812B6"/>
    <w:rsid w:val="00A82351"/>
    <w:rsid w:val="00A82BBE"/>
    <w:rsid w:val="00A83E8C"/>
    <w:rsid w:val="00A84990"/>
    <w:rsid w:val="00A86057"/>
    <w:rsid w:val="00A86B79"/>
    <w:rsid w:val="00A87A68"/>
    <w:rsid w:val="00A912C3"/>
    <w:rsid w:val="00A9156C"/>
    <w:rsid w:val="00A92540"/>
    <w:rsid w:val="00A9417C"/>
    <w:rsid w:val="00A96A54"/>
    <w:rsid w:val="00A977B5"/>
    <w:rsid w:val="00A97A2F"/>
    <w:rsid w:val="00AA058F"/>
    <w:rsid w:val="00AA251E"/>
    <w:rsid w:val="00AA2AA8"/>
    <w:rsid w:val="00AA3CB9"/>
    <w:rsid w:val="00AA5037"/>
    <w:rsid w:val="00AA57CF"/>
    <w:rsid w:val="00AA58EE"/>
    <w:rsid w:val="00AA64DF"/>
    <w:rsid w:val="00AA7356"/>
    <w:rsid w:val="00AA7E2E"/>
    <w:rsid w:val="00AB0294"/>
    <w:rsid w:val="00AB1111"/>
    <w:rsid w:val="00AB327A"/>
    <w:rsid w:val="00AB37CB"/>
    <w:rsid w:val="00AB38AD"/>
    <w:rsid w:val="00AB41A8"/>
    <w:rsid w:val="00AB46EC"/>
    <w:rsid w:val="00AB4D32"/>
    <w:rsid w:val="00AB4DA4"/>
    <w:rsid w:val="00AB4E65"/>
    <w:rsid w:val="00AB61A8"/>
    <w:rsid w:val="00AB71ED"/>
    <w:rsid w:val="00AC0296"/>
    <w:rsid w:val="00AC0412"/>
    <w:rsid w:val="00AC2193"/>
    <w:rsid w:val="00AC2AD3"/>
    <w:rsid w:val="00AC2D9C"/>
    <w:rsid w:val="00AC6421"/>
    <w:rsid w:val="00AC7B22"/>
    <w:rsid w:val="00AD0278"/>
    <w:rsid w:val="00AD0647"/>
    <w:rsid w:val="00AD08F7"/>
    <w:rsid w:val="00AD1345"/>
    <w:rsid w:val="00AD1CF6"/>
    <w:rsid w:val="00AD236A"/>
    <w:rsid w:val="00AD2EB2"/>
    <w:rsid w:val="00AD5167"/>
    <w:rsid w:val="00AE054B"/>
    <w:rsid w:val="00AE1B97"/>
    <w:rsid w:val="00AE2B88"/>
    <w:rsid w:val="00AE32D1"/>
    <w:rsid w:val="00AE41AC"/>
    <w:rsid w:val="00AF0590"/>
    <w:rsid w:val="00AF069F"/>
    <w:rsid w:val="00AF075D"/>
    <w:rsid w:val="00AF1128"/>
    <w:rsid w:val="00AF11E6"/>
    <w:rsid w:val="00AF2340"/>
    <w:rsid w:val="00AF41A0"/>
    <w:rsid w:val="00AF6CA8"/>
    <w:rsid w:val="00AF7A74"/>
    <w:rsid w:val="00AF7CCA"/>
    <w:rsid w:val="00B00005"/>
    <w:rsid w:val="00B01704"/>
    <w:rsid w:val="00B03AA1"/>
    <w:rsid w:val="00B03D96"/>
    <w:rsid w:val="00B044C4"/>
    <w:rsid w:val="00B04F7F"/>
    <w:rsid w:val="00B05041"/>
    <w:rsid w:val="00B0578D"/>
    <w:rsid w:val="00B06FA0"/>
    <w:rsid w:val="00B07437"/>
    <w:rsid w:val="00B0779E"/>
    <w:rsid w:val="00B10011"/>
    <w:rsid w:val="00B105B5"/>
    <w:rsid w:val="00B10D67"/>
    <w:rsid w:val="00B11A70"/>
    <w:rsid w:val="00B12436"/>
    <w:rsid w:val="00B12D2E"/>
    <w:rsid w:val="00B143B6"/>
    <w:rsid w:val="00B14690"/>
    <w:rsid w:val="00B14907"/>
    <w:rsid w:val="00B15D6E"/>
    <w:rsid w:val="00B178B5"/>
    <w:rsid w:val="00B204C6"/>
    <w:rsid w:val="00B20A03"/>
    <w:rsid w:val="00B21195"/>
    <w:rsid w:val="00B233BB"/>
    <w:rsid w:val="00B23AC4"/>
    <w:rsid w:val="00B247ED"/>
    <w:rsid w:val="00B24B60"/>
    <w:rsid w:val="00B250C4"/>
    <w:rsid w:val="00B25895"/>
    <w:rsid w:val="00B26C9B"/>
    <w:rsid w:val="00B301F7"/>
    <w:rsid w:val="00B3244B"/>
    <w:rsid w:val="00B33328"/>
    <w:rsid w:val="00B34ACC"/>
    <w:rsid w:val="00B35327"/>
    <w:rsid w:val="00B365DE"/>
    <w:rsid w:val="00B375C2"/>
    <w:rsid w:val="00B41987"/>
    <w:rsid w:val="00B430EB"/>
    <w:rsid w:val="00B43270"/>
    <w:rsid w:val="00B4375B"/>
    <w:rsid w:val="00B44411"/>
    <w:rsid w:val="00B4680A"/>
    <w:rsid w:val="00B4720F"/>
    <w:rsid w:val="00B474D8"/>
    <w:rsid w:val="00B47663"/>
    <w:rsid w:val="00B52DD1"/>
    <w:rsid w:val="00B57230"/>
    <w:rsid w:val="00B60036"/>
    <w:rsid w:val="00B60BDF"/>
    <w:rsid w:val="00B610E3"/>
    <w:rsid w:val="00B62300"/>
    <w:rsid w:val="00B62A17"/>
    <w:rsid w:val="00B633C6"/>
    <w:rsid w:val="00B636EB"/>
    <w:rsid w:val="00B63CAD"/>
    <w:rsid w:val="00B63CB5"/>
    <w:rsid w:val="00B64359"/>
    <w:rsid w:val="00B64BC1"/>
    <w:rsid w:val="00B64D1A"/>
    <w:rsid w:val="00B6541C"/>
    <w:rsid w:val="00B65581"/>
    <w:rsid w:val="00B65D06"/>
    <w:rsid w:val="00B66C3C"/>
    <w:rsid w:val="00B67A4E"/>
    <w:rsid w:val="00B701B0"/>
    <w:rsid w:val="00B7047B"/>
    <w:rsid w:val="00B71090"/>
    <w:rsid w:val="00B710A4"/>
    <w:rsid w:val="00B722BB"/>
    <w:rsid w:val="00B73107"/>
    <w:rsid w:val="00B73561"/>
    <w:rsid w:val="00B738F4"/>
    <w:rsid w:val="00B73AA9"/>
    <w:rsid w:val="00B74000"/>
    <w:rsid w:val="00B74094"/>
    <w:rsid w:val="00B7544C"/>
    <w:rsid w:val="00B75B85"/>
    <w:rsid w:val="00B76CEA"/>
    <w:rsid w:val="00B80AB2"/>
    <w:rsid w:val="00B82948"/>
    <w:rsid w:val="00B830B7"/>
    <w:rsid w:val="00B8319B"/>
    <w:rsid w:val="00B83C76"/>
    <w:rsid w:val="00B83C82"/>
    <w:rsid w:val="00B83F09"/>
    <w:rsid w:val="00B869A2"/>
    <w:rsid w:val="00B8752A"/>
    <w:rsid w:val="00B87AA8"/>
    <w:rsid w:val="00B91B79"/>
    <w:rsid w:val="00B91D27"/>
    <w:rsid w:val="00B92CFB"/>
    <w:rsid w:val="00B94884"/>
    <w:rsid w:val="00B97548"/>
    <w:rsid w:val="00BA02C8"/>
    <w:rsid w:val="00BA1AC0"/>
    <w:rsid w:val="00BA1C5B"/>
    <w:rsid w:val="00BA20E2"/>
    <w:rsid w:val="00BA53DB"/>
    <w:rsid w:val="00BA5CB0"/>
    <w:rsid w:val="00BA627D"/>
    <w:rsid w:val="00BB0902"/>
    <w:rsid w:val="00BB14E2"/>
    <w:rsid w:val="00BB1CAA"/>
    <w:rsid w:val="00BB1FA4"/>
    <w:rsid w:val="00BB301D"/>
    <w:rsid w:val="00BB3124"/>
    <w:rsid w:val="00BB3898"/>
    <w:rsid w:val="00BB3D67"/>
    <w:rsid w:val="00BB4E40"/>
    <w:rsid w:val="00BB4F29"/>
    <w:rsid w:val="00BB5EC3"/>
    <w:rsid w:val="00BB77C9"/>
    <w:rsid w:val="00BB798A"/>
    <w:rsid w:val="00BC02CD"/>
    <w:rsid w:val="00BC0878"/>
    <w:rsid w:val="00BC13E6"/>
    <w:rsid w:val="00BC1D17"/>
    <w:rsid w:val="00BC3CB4"/>
    <w:rsid w:val="00BC442C"/>
    <w:rsid w:val="00BC567D"/>
    <w:rsid w:val="00BC68E1"/>
    <w:rsid w:val="00BC6947"/>
    <w:rsid w:val="00BC6EEF"/>
    <w:rsid w:val="00BD100A"/>
    <w:rsid w:val="00BD21B7"/>
    <w:rsid w:val="00BD2B49"/>
    <w:rsid w:val="00BD350E"/>
    <w:rsid w:val="00BD4E82"/>
    <w:rsid w:val="00BD4F34"/>
    <w:rsid w:val="00BD60CE"/>
    <w:rsid w:val="00BD7C23"/>
    <w:rsid w:val="00BE08A3"/>
    <w:rsid w:val="00BE17D1"/>
    <w:rsid w:val="00BE20EC"/>
    <w:rsid w:val="00BE344F"/>
    <w:rsid w:val="00BE4071"/>
    <w:rsid w:val="00BE4C94"/>
    <w:rsid w:val="00BE5192"/>
    <w:rsid w:val="00BE760D"/>
    <w:rsid w:val="00BF092B"/>
    <w:rsid w:val="00BF3187"/>
    <w:rsid w:val="00BF39CA"/>
    <w:rsid w:val="00BF41CD"/>
    <w:rsid w:val="00BF4983"/>
    <w:rsid w:val="00BF520B"/>
    <w:rsid w:val="00BF56C1"/>
    <w:rsid w:val="00BF57B2"/>
    <w:rsid w:val="00BF7C5B"/>
    <w:rsid w:val="00C00DDA"/>
    <w:rsid w:val="00C0127F"/>
    <w:rsid w:val="00C046B6"/>
    <w:rsid w:val="00C04D58"/>
    <w:rsid w:val="00C06E1B"/>
    <w:rsid w:val="00C06EC9"/>
    <w:rsid w:val="00C06F71"/>
    <w:rsid w:val="00C06FEC"/>
    <w:rsid w:val="00C073F4"/>
    <w:rsid w:val="00C07518"/>
    <w:rsid w:val="00C12F1D"/>
    <w:rsid w:val="00C148A6"/>
    <w:rsid w:val="00C16AAB"/>
    <w:rsid w:val="00C16EAC"/>
    <w:rsid w:val="00C17F13"/>
    <w:rsid w:val="00C17FF4"/>
    <w:rsid w:val="00C20092"/>
    <w:rsid w:val="00C20C28"/>
    <w:rsid w:val="00C21AB6"/>
    <w:rsid w:val="00C21BF1"/>
    <w:rsid w:val="00C24310"/>
    <w:rsid w:val="00C25F49"/>
    <w:rsid w:val="00C262C7"/>
    <w:rsid w:val="00C26C5C"/>
    <w:rsid w:val="00C3046A"/>
    <w:rsid w:val="00C30E6B"/>
    <w:rsid w:val="00C30F4B"/>
    <w:rsid w:val="00C31EB8"/>
    <w:rsid w:val="00C321B4"/>
    <w:rsid w:val="00C3270D"/>
    <w:rsid w:val="00C32727"/>
    <w:rsid w:val="00C37DB0"/>
    <w:rsid w:val="00C402E0"/>
    <w:rsid w:val="00C4193A"/>
    <w:rsid w:val="00C4262C"/>
    <w:rsid w:val="00C42C2E"/>
    <w:rsid w:val="00C44AAB"/>
    <w:rsid w:val="00C4637D"/>
    <w:rsid w:val="00C463FE"/>
    <w:rsid w:val="00C46660"/>
    <w:rsid w:val="00C471E0"/>
    <w:rsid w:val="00C478E0"/>
    <w:rsid w:val="00C5020A"/>
    <w:rsid w:val="00C503E1"/>
    <w:rsid w:val="00C51952"/>
    <w:rsid w:val="00C5333F"/>
    <w:rsid w:val="00C548C5"/>
    <w:rsid w:val="00C55499"/>
    <w:rsid w:val="00C55666"/>
    <w:rsid w:val="00C56456"/>
    <w:rsid w:val="00C57C21"/>
    <w:rsid w:val="00C6005E"/>
    <w:rsid w:val="00C61233"/>
    <w:rsid w:val="00C61BDF"/>
    <w:rsid w:val="00C62728"/>
    <w:rsid w:val="00C708C1"/>
    <w:rsid w:val="00C710C6"/>
    <w:rsid w:val="00C7147F"/>
    <w:rsid w:val="00C760CD"/>
    <w:rsid w:val="00C765A7"/>
    <w:rsid w:val="00C767B6"/>
    <w:rsid w:val="00C76ACF"/>
    <w:rsid w:val="00C77EE2"/>
    <w:rsid w:val="00C805C8"/>
    <w:rsid w:val="00C80A6A"/>
    <w:rsid w:val="00C84178"/>
    <w:rsid w:val="00C84B33"/>
    <w:rsid w:val="00C87D90"/>
    <w:rsid w:val="00C91825"/>
    <w:rsid w:val="00C92C7D"/>
    <w:rsid w:val="00C93C03"/>
    <w:rsid w:val="00C94738"/>
    <w:rsid w:val="00C95E35"/>
    <w:rsid w:val="00C95FFE"/>
    <w:rsid w:val="00C96B67"/>
    <w:rsid w:val="00C96FEF"/>
    <w:rsid w:val="00C978C0"/>
    <w:rsid w:val="00CA0E4A"/>
    <w:rsid w:val="00CA147E"/>
    <w:rsid w:val="00CA1742"/>
    <w:rsid w:val="00CA2840"/>
    <w:rsid w:val="00CA393B"/>
    <w:rsid w:val="00CA3D60"/>
    <w:rsid w:val="00CA40FB"/>
    <w:rsid w:val="00CA52A6"/>
    <w:rsid w:val="00CA6347"/>
    <w:rsid w:val="00CA6354"/>
    <w:rsid w:val="00CA720C"/>
    <w:rsid w:val="00CB075D"/>
    <w:rsid w:val="00CB2945"/>
    <w:rsid w:val="00CB3397"/>
    <w:rsid w:val="00CB4B78"/>
    <w:rsid w:val="00CB4EB8"/>
    <w:rsid w:val="00CB5E5D"/>
    <w:rsid w:val="00CB70CF"/>
    <w:rsid w:val="00CB7A8C"/>
    <w:rsid w:val="00CC1590"/>
    <w:rsid w:val="00CC262D"/>
    <w:rsid w:val="00CC3046"/>
    <w:rsid w:val="00CC4380"/>
    <w:rsid w:val="00CC477B"/>
    <w:rsid w:val="00CC4CF1"/>
    <w:rsid w:val="00CC53FE"/>
    <w:rsid w:val="00CC77DA"/>
    <w:rsid w:val="00CC7C22"/>
    <w:rsid w:val="00CD064F"/>
    <w:rsid w:val="00CD0FC6"/>
    <w:rsid w:val="00CD1350"/>
    <w:rsid w:val="00CD16CF"/>
    <w:rsid w:val="00CD1ECC"/>
    <w:rsid w:val="00CD2C11"/>
    <w:rsid w:val="00CD3327"/>
    <w:rsid w:val="00CD4D30"/>
    <w:rsid w:val="00CD4F20"/>
    <w:rsid w:val="00CE082A"/>
    <w:rsid w:val="00CE16EE"/>
    <w:rsid w:val="00CE1719"/>
    <w:rsid w:val="00CE39EE"/>
    <w:rsid w:val="00CE4443"/>
    <w:rsid w:val="00CE4F9B"/>
    <w:rsid w:val="00CE6282"/>
    <w:rsid w:val="00CE6ADF"/>
    <w:rsid w:val="00CE7962"/>
    <w:rsid w:val="00CF05D5"/>
    <w:rsid w:val="00CF0CC7"/>
    <w:rsid w:val="00CF1874"/>
    <w:rsid w:val="00CF27CA"/>
    <w:rsid w:val="00CF2DF2"/>
    <w:rsid w:val="00CF3964"/>
    <w:rsid w:val="00CF3D6F"/>
    <w:rsid w:val="00CF4B77"/>
    <w:rsid w:val="00D01E34"/>
    <w:rsid w:val="00D020CD"/>
    <w:rsid w:val="00D020D9"/>
    <w:rsid w:val="00D04D41"/>
    <w:rsid w:val="00D073A1"/>
    <w:rsid w:val="00D10EB9"/>
    <w:rsid w:val="00D1109A"/>
    <w:rsid w:val="00D11A21"/>
    <w:rsid w:val="00D12CBE"/>
    <w:rsid w:val="00D13756"/>
    <w:rsid w:val="00D14EB3"/>
    <w:rsid w:val="00D15E6A"/>
    <w:rsid w:val="00D2056A"/>
    <w:rsid w:val="00D208D6"/>
    <w:rsid w:val="00D20E98"/>
    <w:rsid w:val="00D21C10"/>
    <w:rsid w:val="00D240BE"/>
    <w:rsid w:val="00D246F9"/>
    <w:rsid w:val="00D248DA"/>
    <w:rsid w:val="00D26CA3"/>
    <w:rsid w:val="00D31548"/>
    <w:rsid w:val="00D31CBC"/>
    <w:rsid w:val="00D32DE8"/>
    <w:rsid w:val="00D33A7B"/>
    <w:rsid w:val="00D33EB1"/>
    <w:rsid w:val="00D34660"/>
    <w:rsid w:val="00D34EE0"/>
    <w:rsid w:val="00D350CB"/>
    <w:rsid w:val="00D353D3"/>
    <w:rsid w:val="00D3542B"/>
    <w:rsid w:val="00D35612"/>
    <w:rsid w:val="00D356F5"/>
    <w:rsid w:val="00D41C91"/>
    <w:rsid w:val="00D44136"/>
    <w:rsid w:val="00D45F0A"/>
    <w:rsid w:val="00D47634"/>
    <w:rsid w:val="00D516ED"/>
    <w:rsid w:val="00D5235E"/>
    <w:rsid w:val="00D5359F"/>
    <w:rsid w:val="00D53605"/>
    <w:rsid w:val="00D5376C"/>
    <w:rsid w:val="00D5641E"/>
    <w:rsid w:val="00D56EA7"/>
    <w:rsid w:val="00D57D76"/>
    <w:rsid w:val="00D57F1C"/>
    <w:rsid w:val="00D60DFC"/>
    <w:rsid w:val="00D61D62"/>
    <w:rsid w:val="00D63B9B"/>
    <w:rsid w:val="00D6573A"/>
    <w:rsid w:val="00D665C9"/>
    <w:rsid w:val="00D7300E"/>
    <w:rsid w:val="00D741BC"/>
    <w:rsid w:val="00D7613C"/>
    <w:rsid w:val="00D77A4C"/>
    <w:rsid w:val="00D77A94"/>
    <w:rsid w:val="00D81739"/>
    <w:rsid w:val="00D820F9"/>
    <w:rsid w:val="00D83BFC"/>
    <w:rsid w:val="00D83D5C"/>
    <w:rsid w:val="00D84690"/>
    <w:rsid w:val="00D8486A"/>
    <w:rsid w:val="00D8489B"/>
    <w:rsid w:val="00D868D1"/>
    <w:rsid w:val="00D91311"/>
    <w:rsid w:val="00D93920"/>
    <w:rsid w:val="00D948D8"/>
    <w:rsid w:val="00D95883"/>
    <w:rsid w:val="00D9620C"/>
    <w:rsid w:val="00D96751"/>
    <w:rsid w:val="00D97297"/>
    <w:rsid w:val="00D97A59"/>
    <w:rsid w:val="00D97EB3"/>
    <w:rsid w:val="00D97F49"/>
    <w:rsid w:val="00DA0652"/>
    <w:rsid w:val="00DA162C"/>
    <w:rsid w:val="00DA22F7"/>
    <w:rsid w:val="00DA4826"/>
    <w:rsid w:val="00DA4EF3"/>
    <w:rsid w:val="00DA5D30"/>
    <w:rsid w:val="00DA5FBB"/>
    <w:rsid w:val="00DA6A2D"/>
    <w:rsid w:val="00DB0376"/>
    <w:rsid w:val="00DB1CF1"/>
    <w:rsid w:val="00DB2751"/>
    <w:rsid w:val="00DB2A9F"/>
    <w:rsid w:val="00DB3D7D"/>
    <w:rsid w:val="00DB3E1C"/>
    <w:rsid w:val="00DB57F9"/>
    <w:rsid w:val="00DB675A"/>
    <w:rsid w:val="00DB7056"/>
    <w:rsid w:val="00DB75C4"/>
    <w:rsid w:val="00DC0ED3"/>
    <w:rsid w:val="00DC107F"/>
    <w:rsid w:val="00DC1225"/>
    <w:rsid w:val="00DC657C"/>
    <w:rsid w:val="00DC6605"/>
    <w:rsid w:val="00DC758D"/>
    <w:rsid w:val="00DD03D3"/>
    <w:rsid w:val="00DD0934"/>
    <w:rsid w:val="00DD093E"/>
    <w:rsid w:val="00DD0B1B"/>
    <w:rsid w:val="00DD104F"/>
    <w:rsid w:val="00DD141C"/>
    <w:rsid w:val="00DD1B6E"/>
    <w:rsid w:val="00DD2586"/>
    <w:rsid w:val="00DD3EC8"/>
    <w:rsid w:val="00DD698F"/>
    <w:rsid w:val="00DE01F3"/>
    <w:rsid w:val="00DE14B5"/>
    <w:rsid w:val="00DE1C17"/>
    <w:rsid w:val="00DE29AD"/>
    <w:rsid w:val="00DE2C7D"/>
    <w:rsid w:val="00DE4C81"/>
    <w:rsid w:val="00DE4FBB"/>
    <w:rsid w:val="00DE670D"/>
    <w:rsid w:val="00DE70F4"/>
    <w:rsid w:val="00DF0300"/>
    <w:rsid w:val="00DF1EE9"/>
    <w:rsid w:val="00DF2392"/>
    <w:rsid w:val="00DF3975"/>
    <w:rsid w:val="00DF5151"/>
    <w:rsid w:val="00DF56CD"/>
    <w:rsid w:val="00DF5CCB"/>
    <w:rsid w:val="00DF689F"/>
    <w:rsid w:val="00DF7388"/>
    <w:rsid w:val="00E0109D"/>
    <w:rsid w:val="00E019C8"/>
    <w:rsid w:val="00E02A29"/>
    <w:rsid w:val="00E02A4B"/>
    <w:rsid w:val="00E05438"/>
    <w:rsid w:val="00E05831"/>
    <w:rsid w:val="00E071C5"/>
    <w:rsid w:val="00E0785D"/>
    <w:rsid w:val="00E10416"/>
    <w:rsid w:val="00E106A7"/>
    <w:rsid w:val="00E107A9"/>
    <w:rsid w:val="00E107E8"/>
    <w:rsid w:val="00E10A40"/>
    <w:rsid w:val="00E13E2B"/>
    <w:rsid w:val="00E13ECF"/>
    <w:rsid w:val="00E14BFB"/>
    <w:rsid w:val="00E14DD7"/>
    <w:rsid w:val="00E15EEA"/>
    <w:rsid w:val="00E161DA"/>
    <w:rsid w:val="00E1699A"/>
    <w:rsid w:val="00E20DFF"/>
    <w:rsid w:val="00E23F11"/>
    <w:rsid w:val="00E25262"/>
    <w:rsid w:val="00E26362"/>
    <w:rsid w:val="00E26DC1"/>
    <w:rsid w:val="00E271E4"/>
    <w:rsid w:val="00E27838"/>
    <w:rsid w:val="00E3186E"/>
    <w:rsid w:val="00E31BA0"/>
    <w:rsid w:val="00E329C2"/>
    <w:rsid w:val="00E33AE1"/>
    <w:rsid w:val="00E345B1"/>
    <w:rsid w:val="00E35572"/>
    <w:rsid w:val="00E40B70"/>
    <w:rsid w:val="00E40E78"/>
    <w:rsid w:val="00E4252F"/>
    <w:rsid w:val="00E438A8"/>
    <w:rsid w:val="00E475E5"/>
    <w:rsid w:val="00E502B9"/>
    <w:rsid w:val="00E51025"/>
    <w:rsid w:val="00E5188E"/>
    <w:rsid w:val="00E521AC"/>
    <w:rsid w:val="00E543E5"/>
    <w:rsid w:val="00E54F2A"/>
    <w:rsid w:val="00E56A5F"/>
    <w:rsid w:val="00E575DE"/>
    <w:rsid w:val="00E57A33"/>
    <w:rsid w:val="00E61CBA"/>
    <w:rsid w:val="00E632B2"/>
    <w:rsid w:val="00E648EF"/>
    <w:rsid w:val="00E66BAB"/>
    <w:rsid w:val="00E70504"/>
    <w:rsid w:val="00E70EB9"/>
    <w:rsid w:val="00E71A0A"/>
    <w:rsid w:val="00E730BA"/>
    <w:rsid w:val="00E73AF4"/>
    <w:rsid w:val="00E73BD8"/>
    <w:rsid w:val="00E748D1"/>
    <w:rsid w:val="00E75D0B"/>
    <w:rsid w:val="00E7698E"/>
    <w:rsid w:val="00E777CC"/>
    <w:rsid w:val="00E77874"/>
    <w:rsid w:val="00E82768"/>
    <w:rsid w:val="00E82E46"/>
    <w:rsid w:val="00E83F78"/>
    <w:rsid w:val="00E83FD1"/>
    <w:rsid w:val="00E84B0E"/>
    <w:rsid w:val="00E8612E"/>
    <w:rsid w:val="00E86136"/>
    <w:rsid w:val="00E90827"/>
    <w:rsid w:val="00E90AF2"/>
    <w:rsid w:val="00E9309A"/>
    <w:rsid w:val="00E939E6"/>
    <w:rsid w:val="00E941B1"/>
    <w:rsid w:val="00E945B8"/>
    <w:rsid w:val="00E97DBB"/>
    <w:rsid w:val="00EA0F9C"/>
    <w:rsid w:val="00EA15B4"/>
    <w:rsid w:val="00EA2EC0"/>
    <w:rsid w:val="00EA34D0"/>
    <w:rsid w:val="00EA47A3"/>
    <w:rsid w:val="00EA47DD"/>
    <w:rsid w:val="00EA49B8"/>
    <w:rsid w:val="00EA6025"/>
    <w:rsid w:val="00EA7D08"/>
    <w:rsid w:val="00EB0281"/>
    <w:rsid w:val="00EB2394"/>
    <w:rsid w:val="00EB247D"/>
    <w:rsid w:val="00EB2C2E"/>
    <w:rsid w:val="00EB46D8"/>
    <w:rsid w:val="00EB4BC0"/>
    <w:rsid w:val="00EB4D98"/>
    <w:rsid w:val="00EB59A6"/>
    <w:rsid w:val="00EB5C45"/>
    <w:rsid w:val="00EB64D5"/>
    <w:rsid w:val="00EB666F"/>
    <w:rsid w:val="00EB6845"/>
    <w:rsid w:val="00EB700A"/>
    <w:rsid w:val="00EB75D3"/>
    <w:rsid w:val="00EB788A"/>
    <w:rsid w:val="00EB7DFC"/>
    <w:rsid w:val="00EC554B"/>
    <w:rsid w:val="00EC6219"/>
    <w:rsid w:val="00EC6555"/>
    <w:rsid w:val="00EC69C9"/>
    <w:rsid w:val="00EC71B7"/>
    <w:rsid w:val="00EC79C5"/>
    <w:rsid w:val="00ED2735"/>
    <w:rsid w:val="00ED2C79"/>
    <w:rsid w:val="00ED3440"/>
    <w:rsid w:val="00ED5809"/>
    <w:rsid w:val="00ED7AFB"/>
    <w:rsid w:val="00EE19BE"/>
    <w:rsid w:val="00EE1AEF"/>
    <w:rsid w:val="00EE3805"/>
    <w:rsid w:val="00EE48AB"/>
    <w:rsid w:val="00EE6167"/>
    <w:rsid w:val="00EE77B9"/>
    <w:rsid w:val="00EE79E9"/>
    <w:rsid w:val="00EF180B"/>
    <w:rsid w:val="00EF2849"/>
    <w:rsid w:val="00EF3B98"/>
    <w:rsid w:val="00EF42E5"/>
    <w:rsid w:val="00EF4624"/>
    <w:rsid w:val="00EF5097"/>
    <w:rsid w:val="00EF6190"/>
    <w:rsid w:val="00EF6716"/>
    <w:rsid w:val="00F00466"/>
    <w:rsid w:val="00F004CE"/>
    <w:rsid w:val="00F01BEA"/>
    <w:rsid w:val="00F0207A"/>
    <w:rsid w:val="00F0272C"/>
    <w:rsid w:val="00F02BF4"/>
    <w:rsid w:val="00F034CE"/>
    <w:rsid w:val="00F04DA9"/>
    <w:rsid w:val="00F053CC"/>
    <w:rsid w:val="00F0573B"/>
    <w:rsid w:val="00F10622"/>
    <w:rsid w:val="00F11443"/>
    <w:rsid w:val="00F11C22"/>
    <w:rsid w:val="00F12ACA"/>
    <w:rsid w:val="00F14B36"/>
    <w:rsid w:val="00F15709"/>
    <w:rsid w:val="00F2309A"/>
    <w:rsid w:val="00F233FB"/>
    <w:rsid w:val="00F24B9A"/>
    <w:rsid w:val="00F26848"/>
    <w:rsid w:val="00F27949"/>
    <w:rsid w:val="00F3074D"/>
    <w:rsid w:val="00F30B8B"/>
    <w:rsid w:val="00F31039"/>
    <w:rsid w:val="00F31C96"/>
    <w:rsid w:val="00F33488"/>
    <w:rsid w:val="00F33C3B"/>
    <w:rsid w:val="00F345AB"/>
    <w:rsid w:val="00F3526D"/>
    <w:rsid w:val="00F36865"/>
    <w:rsid w:val="00F369C5"/>
    <w:rsid w:val="00F37035"/>
    <w:rsid w:val="00F37F69"/>
    <w:rsid w:val="00F40198"/>
    <w:rsid w:val="00F406B9"/>
    <w:rsid w:val="00F40C05"/>
    <w:rsid w:val="00F41690"/>
    <w:rsid w:val="00F41927"/>
    <w:rsid w:val="00F43678"/>
    <w:rsid w:val="00F47DE4"/>
    <w:rsid w:val="00F5019C"/>
    <w:rsid w:val="00F5217A"/>
    <w:rsid w:val="00F52CCF"/>
    <w:rsid w:val="00F556BF"/>
    <w:rsid w:val="00F557CD"/>
    <w:rsid w:val="00F56BE2"/>
    <w:rsid w:val="00F57559"/>
    <w:rsid w:val="00F579A5"/>
    <w:rsid w:val="00F60423"/>
    <w:rsid w:val="00F60640"/>
    <w:rsid w:val="00F61222"/>
    <w:rsid w:val="00F61759"/>
    <w:rsid w:val="00F61987"/>
    <w:rsid w:val="00F61B6B"/>
    <w:rsid w:val="00F623A6"/>
    <w:rsid w:val="00F62BC2"/>
    <w:rsid w:val="00F632A2"/>
    <w:rsid w:val="00F63B21"/>
    <w:rsid w:val="00F63D44"/>
    <w:rsid w:val="00F64E30"/>
    <w:rsid w:val="00F65507"/>
    <w:rsid w:val="00F65AAF"/>
    <w:rsid w:val="00F7001A"/>
    <w:rsid w:val="00F70434"/>
    <w:rsid w:val="00F70552"/>
    <w:rsid w:val="00F70654"/>
    <w:rsid w:val="00F740A9"/>
    <w:rsid w:val="00F766D2"/>
    <w:rsid w:val="00F76B7F"/>
    <w:rsid w:val="00F76E4B"/>
    <w:rsid w:val="00F77387"/>
    <w:rsid w:val="00F805B9"/>
    <w:rsid w:val="00F815B5"/>
    <w:rsid w:val="00F829C2"/>
    <w:rsid w:val="00F82C67"/>
    <w:rsid w:val="00F82EC8"/>
    <w:rsid w:val="00F8455C"/>
    <w:rsid w:val="00F84E6C"/>
    <w:rsid w:val="00F8522A"/>
    <w:rsid w:val="00F85708"/>
    <w:rsid w:val="00F87DC5"/>
    <w:rsid w:val="00F91951"/>
    <w:rsid w:val="00F93740"/>
    <w:rsid w:val="00F95FD0"/>
    <w:rsid w:val="00F9631B"/>
    <w:rsid w:val="00F9644B"/>
    <w:rsid w:val="00F9710B"/>
    <w:rsid w:val="00F97180"/>
    <w:rsid w:val="00FA009E"/>
    <w:rsid w:val="00FA148C"/>
    <w:rsid w:val="00FA189E"/>
    <w:rsid w:val="00FA2D30"/>
    <w:rsid w:val="00FA31E4"/>
    <w:rsid w:val="00FA34BD"/>
    <w:rsid w:val="00FA4554"/>
    <w:rsid w:val="00FA4BCD"/>
    <w:rsid w:val="00FA5725"/>
    <w:rsid w:val="00FA5BDA"/>
    <w:rsid w:val="00FA5DEA"/>
    <w:rsid w:val="00FA5E0B"/>
    <w:rsid w:val="00FA5EA9"/>
    <w:rsid w:val="00FA76FC"/>
    <w:rsid w:val="00FB0045"/>
    <w:rsid w:val="00FB03C2"/>
    <w:rsid w:val="00FB0AA0"/>
    <w:rsid w:val="00FB234D"/>
    <w:rsid w:val="00FB306B"/>
    <w:rsid w:val="00FB35FD"/>
    <w:rsid w:val="00FB3D03"/>
    <w:rsid w:val="00FB4E55"/>
    <w:rsid w:val="00FB5B14"/>
    <w:rsid w:val="00FB60D4"/>
    <w:rsid w:val="00FB60D8"/>
    <w:rsid w:val="00FB65D2"/>
    <w:rsid w:val="00FB7018"/>
    <w:rsid w:val="00FC1A52"/>
    <w:rsid w:val="00FC39C7"/>
    <w:rsid w:val="00FC572B"/>
    <w:rsid w:val="00FC5734"/>
    <w:rsid w:val="00FC6AC1"/>
    <w:rsid w:val="00FC6F91"/>
    <w:rsid w:val="00FC7F61"/>
    <w:rsid w:val="00FD0742"/>
    <w:rsid w:val="00FD0E99"/>
    <w:rsid w:val="00FD3B8E"/>
    <w:rsid w:val="00FD55FC"/>
    <w:rsid w:val="00FD5611"/>
    <w:rsid w:val="00FD56AF"/>
    <w:rsid w:val="00FD593D"/>
    <w:rsid w:val="00FE12C4"/>
    <w:rsid w:val="00FE16CD"/>
    <w:rsid w:val="00FE178D"/>
    <w:rsid w:val="00FE307E"/>
    <w:rsid w:val="00FE43A8"/>
    <w:rsid w:val="00FE49A0"/>
    <w:rsid w:val="00FE5838"/>
    <w:rsid w:val="00FE673F"/>
    <w:rsid w:val="00FE7715"/>
    <w:rsid w:val="00FE7E24"/>
    <w:rsid w:val="00FF03BC"/>
    <w:rsid w:val="00FF0F62"/>
    <w:rsid w:val="00FF1B2D"/>
    <w:rsid w:val="00FF319D"/>
    <w:rsid w:val="00FF3291"/>
    <w:rsid w:val="00FF3E38"/>
    <w:rsid w:val="00FF45BB"/>
    <w:rsid w:val="00FF4821"/>
    <w:rsid w:val="00FF547D"/>
    <w:rsid w:val="00FF6C91"/>
    <w:rsid w:val="00FF6DD9"/>
    <w:rsid w:val="00FF76F4"/>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 w:type="character" w:customStyle="1" w:styleId="sentence">
    <w:name w:val="sentence"/>
    <w:basedOn w:val="Absatz-Standardschriftart"/>
    <w:rsid w:val="003844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de-DE" w:eastAsia="de-DE"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1"/>
    <w:lsdException w:name="annotation text" w:unhideWhenUsed="1"/>
    <w:lsdException w:name="index heading" w:unhideWhenUsed="1"/>
    <w:lsdException w:name="caption" w:semiHidden="0" w:qFormat="1"/>
    <w:lsdException w:name="envelope return" w:unhideWhenUsed="1"/>
    <w:lsdException w:name="annotation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TOC Heading" w:uiPriority="39" w:unhideWhenUsed="1" w:qFormat="1"/>
  </w:latentStyles>
  <w:style w:type="paragraph" w:default="1" w:styleId="Standard">
    <w:name w:val="Normal"/>
    <w:qFormat/>
    <w:rsid w:val="00681ADC"/>
    <w:pPr>
      <w:spacing w:line="360" w:lineRule="auto"/>
      <w:jc w:val="both"/>
    </w:pPr>
    <w:rPr>
      <w:rFonts w:eastAsia="Times New Roman" w:cs="Calibri"/>
      <w:sz w:val="24"/>
      <w:szCs w:val="24"/>
      <w:lang w:eastAsia="en-US"/>
    </w:rPr>
  </w:style>
  <w:style w:type="paragraph" w:styleId="berschrift1">
    <w:name w:val="heading 1"/>
    <w:basedOn w:val="Standard"/>
    <w:next w:val="Standard"/>
    <w:link w:val="berschrift1Zchn"/>
    <w:uiPriority w:val="9"/>
    <w:qFormat/>
    <w:rsid w:val="00065BBC"/>
    <w:pPr>
      <w:keepNext/>
      <w:keepLines/>
      <w:numPr>
        <w:numId w:val="1"/>
      </w:numPr>
      <w:spacing w:before="240" w:after="480" w:line="240" w:lineRule="auto"/>
      <w:outlineLvl w:val="0"/>
    </w:pPr>
    <w:rPr>
      <w:rFonts w:eastAsia="Calibri"/>
      <w:b/>
      <w:bCs/>
      <w:color w:val="1F497D"/>
      <w:sz w:val="40"/>
      <w:szCs w:val="40"/>
    </w:rPr>
  </w:style>
  <w:style w:type="paragraph" w:styleId="berschrift2">
    <w:name w:val="heading 2"/>
    <w:basedOn w:val="Standard"/>
    <w:next w:val="Standard"/>
    <w:link w:val="berschrift2Zchn"/>
    <w:uiPriority w:val="99"/>
    <w:qFormat/>
    <w:rsid w:val="00F30B8B"/>
    <w:pPr>
      <w:keepNext/>
      <w:keepLines/>
      <w:numPr>
        <w:ilvl w:val="1"/>
        <w:numId w:val="1"/>
      </w:numPr>
      <w:spacing w:before="200"/>
      <w:outlineLvl w:val="1"/>
    </w:pPr>
    <w:rPr>
      <w:rFonts w:eastAsia="Calibri"/>
      <w:b/>
      <w:bCs/>
      <w:color w:val="1F497D"/>
      <w:sz w:val="32"/>
      <w:szCs w:val="32"/>
    </w:rPr>
  </w:style>
  <w:style w:type="paragraph" w:styleId="berschrift3">
    <w:name w:val="heading 3"/>
    <w:basedOn w:val="Standard"/>
    <w:next w:val="Standard"/>
    <w:link w:val="berschrift3Zchn"/>
    <w:uiPriority w:val="99"/>
    <w:qFormat/>
    <w:rsid w:val="00F30B8B"/>
    <w:pPr>
      <w:keepNext/>
      <w:keepLines/>
      <w:numPr>
        <w:ilvl w:val="2"/>
        <w:numId w:val="1"/>
      </w:numPr>
      <w:spacing w:before="200"/>
      <w:ind w:left="720"/>
      <w:outlineLvl w:val="2"/>
    </w:pPr>
    <w:rPr>
      <w:rFonts w:eastAsia="Calibri"/>
      <w:b/>
      <w:bCs/>
      <w:color w:val="1F497D"/>
      <w:sz w:val="28"/>
      <w:szCs w:val="28"/>
    </w:rPr>
  </w:style>
  <w:style w:type="paragraph" w:styleId="berschrift4">
    <w:name w:val="heading 4"/>
    <w:basedOn w:val="Standard"/>
    <w:next w:val="Standard"/>
    <w:link w:val="berschrift4Zchn"/>
    <w:uiPriority w:val="99"/>
    <w:qFormat/>
    <w:rsid w:val="00930C09"/>
    <w:pPr>
      <w:keepNext/>
      <w:keepLines/>
      <w:numPr>
        <w:ilvl w:val="3"/>
        <w:numId w:val="1"/>
      </w:numPr>
      <w:spacing w:before="200"/>
      <w:outlineLvl w:val="3"/>
    </w:pPr>
    <w:rPr>
      <w:rFonts w:eastAsia="Calibri"/>
      <w:b/>
      <w:bCs/>
      <w:color w:val="1F497D"/>
    </w:rPr>
  </w:style>
  <w:style w:type="paragraph" w:styleId="berschrift5">
    <w:name w:val="heading 5"/>
    <w:basedOn w:val="Standard"/>
    <w:next w:val="Standard"/>
    <w:link w:val="berschrift5Zchn"/>
    <w:uiPriority w:val="99"/>
    <w:qFormat/>
    <w:rsid w:val="007A714A"/>
    <w:pPr>
      <w:keepNext/>
      <w:keepLines/>
      <w:numPr>
        <w:ilvl w:val="4"/>
        <w:numId w:val="1"/>
      </w:numPr>
      <w:spacing w:before="200"/>
      <w:outlineLvl w:val="4"/>
    </w:pPr>
    <w:rPr>
      <w:rFonts w:ascii="Cambria" w:eastAsia="Calibri" w:hAnsi="Cambria" w:cs="Cambria"/>
      <w:color w:val="243F60"/>
    </w:rPr>
  </w:style>
  <w:style w:type="paragraph" w:styleId="berschrift6">
    <w:name w:val="heading 6"/>
    <w:basedOn w:val="Standard"/>
    <w:next w:val="Standard"/>
    <w:link w:val="berschrift6Zchn"/>
    <w:uiPriority w:val="99"/>
    <w:qFormat/>
    <w:rsid w:val="007A714A"/>
    <w:pPr>
      <w:keepNext/>
      <w:keepLines/>
      <w:numPr>
        <w:ilvl w:val="5"/>
        <w:numId w:val="1"/>
      </w:numPr>
      <w:spacing w:before="200"/>
      <w:outlineLvl w:val="5"/>
    </w:pPr>
    <w:rPr>
      <w:rFonts w:ascii="Cambria" w:eastAsia="Calibri" w:hAnsi="Cambria" w:cs="Cambria"/>
      <w:i/>
      <w:iCs/>
      <w:color w:val="243F60"/>
    </w:rPr>
  </w:style>
  <w:style w:type="paragraph" w:styleId="berschrift7">
    <w:name w:val="heading 7"/>
    <w:basedOn w:val="Standard"/>
    <w:next w:val="Standard"/>
    <w:link w:val="berschrift7Zchn"/>
    <w:uiPriority w:val="99"/>
    <w:qFormat/>
    <w:rsid w:val="007A714A"/>
    <w:pPr>
      <w:keepNext/>
      <w:keepLines/>
      <w:numPr>
        <w:ilvl w:val="6"/>
        <w:numId w:val="1"/>
      </w:numPr>
      <w:spacing w:before="200"/>
      <w:outlineLvl w:val="6"/>
    </w:pPr>
    <w:rPr>
      <w:rFonts w:ascii="Cambria" w:eastAsia="Calibri" w:hAnsi="Cambria" w:cs="Cambria"/>
      <w:i/>
      <w:iCs/>
      <w:color w:val="404040"/>
    </w:rPr>
  </w:style>
  <w:style w:type="paragraph" w:styleId="berschrift8">
    <w:name w:val="heading 8"/>
    <w:basedOn w:val="Standard"/>
    <w:next w:val="Standard"/>
    <w:link w:val="berschrift8Zchn"/>
    <w:uiPriority w:val="99"/>
    <w:qFormat/>
    <w:rsid w:val="007A714A"/>
    <w:pPr>
      <w:keepNext/>
      <w:keepLines/>
      <w:numPr>
        <w:ilvl w:val="7"/>
        <w:numId w:val="1"/>
      </w:numPr>
      <w:spacing w:before="200"/>
      <w:outlineLvl w:val="7"/>
    </w:pPr>
    <w:rPr>
      <w:rFonts w:ascii="Cambria" w:eastAsia="Calibri" w:hAnsi="Cambria" w:cs="Cambria"/>
      <w:color w:val="404040"/>
      <w:sz w:val="20"/>
      <w:szCs w:val="20"/>
    </w:rPr>
  </w:style>
  <w:style w:type="paragraph" w:styleId="berschrift9">
    <w:name w:val="heading 9"/>
    <w:basedOn w:val="Standard"/>
    <w:next w:val="Standard"/>
    <w:link w:val="berschrift9Zchn"/>
    <w:uiPriority w:val="99"/>
    <w:qFormat/>
    <w:rsid w:val="007A714A"/>
    <w:pPr>
      <w:keepNext/>
      <w:keepLines/>
      <w:numPr>
        <w:ilvl w:val="8"/>
        <w:numId w:val="1"/>
      </w:numPr>
      <w:spacing w:before="200"/>
      <w:outlineLvl w:val="8"/>
    </w:pPr>
    <w:rPr>
      <w:rFonts w:ascii="Cambria" w:eastAsia="Calibri" w:hAnsi="Cambria" w:cs="Cambria"/>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9"/>
    <w:rsid w:val="00E20DFF"/>
    <w:rPr>
      <w:rFonts w:ascii="Calibri" w:hAnsi="Calibri" w:cs="Calibri"/>
      <w:b/>
      <w:bCs/>
      <w:color w:val="1F497D"/>
      <w:sz w:val="28"/>
      <w:szCs w:val="28"/>
      <w:shd w:val="clear" w:color="auto" w:fill="F2F2F2"/>
      <w:lang w:val="de-DE" w:eastAsia="en-US"/>
    </w:rPr>
  </w:style>
  <w:style w:type="character" w:customStyle="1" w:styleId="Heading2Char">
    <w:name w:val="Heading 2 Char"/>
    <w:basedOn w:val="Absatz-Standardschriftart"/>
    <w:uiPriority w:val="99"/>
    <w:rsid w:val="00E20DFF"/>
    <w:rPr>
      <w:rFonts w:ascii="Calibri" w:hAnsi="Calibri" w:cs="Calibri"/>
      <w:b/>
      <w:bCs/>
      <w:color w:val="1F497D"/>
      <w:sz w:val="26"/>
      <w:szCs w:val="26"/>
      <w:lang w:val="de-DE" w:eastAsia="en-US"/>
    </w:rPr>
  </w:style>
  <w:style w:type="character" w:customStyle="1" w:styleId="berschrift3Zchn">
    <w:name w:val="Überschrift 3 Zchn"/>
    <w:basedOn w:val="Absatz-Standardschriftart"/>
    <w:link w:val="berschrift3"/>
    <w:uiPriority w:val="99"/>
    <w:rsid w:val="00F30B8B"/>
    <w:rPr>
      <w:rFonts w:cs="Calibri"/>
      <w:b/>
      <w:bCs/>
      <w:color w:val="1F497D"/>
      <w:sz w:val="28"/>
      <w:szCs w:val="28"/>
      <w:lang w:eastAsia="en-US"/>
    </w:rPr>
  </w:style>
  <w:style w:type="character" w:customStyle="1" w:styleId="Heading4Char">
    <w:name w:val="Heading 4 Char"/>
    <w:basedOn w:val="Absatz-Standardschriftart"/>
    <w:uiPriority w:val="99"/>
    <w:rsid w:val="00E20DFF"/>
    <w:rPr>
      <w:rFonts w:ascii="Calibri" w:hAnsi="Calibri" w:cs="Calibri"/>
      <w:b/>
      <w:bCs/>
      <w:color w:val="1F497D"/>
      <w:sz w:val="24"/>
      <w:szCs w:val="24"/>
      <w:lang w:val="de-DE" w:eastAsia="en-US"/>
    </w:rPr>
  </w:style>
  <w:style w:type="character" w:customStyle="1" w:styleId="berschrift5Zchn">
    <w:name w:val="Überschrift 5 Zchn"/>
    <w:basedOn w:val="Absatz-Standardschriftart"/>
    <w:link w:val="berschrift5"/>
    <w:uiPriority w:val="99"/>
    <w:rsid w:val="007A714A"/>
    <w:rPr>
      <w:rFonts w:ascii="Cambria" w:hAnsi="Cambria" w:cs="Cambria"/>
      <w:color w:val="243F60"/>
      <w:sz w:val="24"/>
      <w:szCs w:val="24"/>
      <w:lang w:eastAsia="en-US"/>
    </w:rPr>
  </w:style>
  <w:style w:type="character" w:customStyle="1" w:styleId="berschrift6Zchn">
    <w:name w:val="Überschrift 6 Zchn"/>
    <w:basedOn w:val="Absatz-Standardschriftart"/>
    <w:link w:val="berschrift6"/>
    <w:uiPriority w:val="99"/>
    <w:rsid w:val="007A714A"/>
    <w:rPr>
      <w:rFonts w:ascii="Cambria" w:hAnsi="Cambria" w:cs="Cambria"/>
      <w:i/>
      <w:iCs/>
      <w:color w:val="243F60"/>
      <w:sz w:val="24"/>
      <w:szCs w:val="24"/>
      <w:lang w:eastAsia="en-US"/>
    </w:rPr>
  </w:style>
  <w:style w:type="character" w:customStyle="1" w:styleId="berschrift7Zchn">
    <w:name w:val="Überschrift 7 Zchn"/>
    <w:basedOn w:val="Absatz-Standardschriftart"/>
    <w:link w:val="berschrift7"/>
    <w:uiPriority w:val="99"/>
    <w:rsid w:val="007A714A"/>
    <w:rPr>
      <w:rFonts w:ascii="Cambria" w:hAnsi="Cambria" w:cs="Cambria"/>
      <w:i/>
      <w:iCs/>
      <w:color w:val="404040"/>
      <w:sz w:val="24"/>
      <w:szCs w:val="24"/>
      <w:lang w:eastAsia="en-US"/>
    </w:rPr>
  </w:style>
  <w:style w:type="character" w:customStyle="1" w:styleId="berschrift8Zchn">
    <w:name w:val="Überschrift 8 Zchn"/>
    <w:basedOn w:val="Absatz-Standardschriftart"/>
    <w:link w:val="berschrift8"/>
    <w:uiPriority w:val="99"/>
    <w:rsid w:val="007A714A"/>
    <w:rPr>
      <w:rFonts w:ascii="Cambria" w:hAnsi="Cambria" w:cs="Cambria"/>
      <w:color w:val="404040"/>
      <w:sz w:val="20"/>
      <w:szCs w:val="20"/>
      <w:lang w:eastAsia="en-US"/>
    </w:rPr>
  </w:style>
  <w:style w:type="character" w:customStyle="1" w:styleId="berschrift9Zchn">
    <w:name w:val="Überschrift 9 Zchn"/>
    <w:basedOn w:val="Absatz-Standardschriftart"/>
    <w:link w:val="berschrift9"/>
    <w:uiPriority w:val="99"/>
    <w:rsid w:val="007A714A"/>
    <w:rPr>
      <w:rFonts w:ascii="Cambria" w:hAnsi="Cambria" w:cs="Cambria"/>
      <w:i/>
      <w:iCs/>
      <w:color w:val="404040"/>
      <w:sz w:val="20"/>
      <w:szCs w:val="20"/>
      <w:lang w:eastAsia="en-US"/>
    </w:rPr>
  </w:style>
  <w:style w:type="character" w:customStyle="1" w:styleId="berschrift1Zchn">
    <w:name w:val="Überschrift 1 Zchn"/>
    <w:basedOn w:val="Absatz-Standardschriftart"/>
    <w:link w:val="berschrift1"/>
    <w:uiPriority w:val="9"/>
    <w:rsid w:val="00065BBC"/>
    <w:rPr>
      <w:rFonts w:cs="Calibri"/>
      <w:b/>
      <w:bCs/>
      <w:color w:val="1F497D"/>
      <w:sz w:val="40"/>
      <w:szCs w:val="40"/>
      <w:lang w:eastAsia="en-US"/>
    </w:rPr>
  </w:style>
  <w:style w:type="character" w:customStyle="1" w:styleId="berschrift2Zchn">
    <w:name w:val="Überschrift 2 Zchn"/>
    <w:basedOn w:val="Absatz-Standardschriftart"/>
    <w:link w:val="berschrift2"/>
    <w:uiPriority w:val="99"/>
    <w:rsid w:val="00F30B8B"/>
    <w:rPr>
      <w:rFonts w:cs="Calibri"/>
      <w:b/>
      <w:bCs/>
      <w:color w:val="1F497D"/>
      <w:sz w:val="32"/>
      <w:szCs w:val="32"/>
      <w:lang w:eastAsia="en-US"/>
    </w:rPr>
  </w:style>
  <w:style w:type="character" w:customStyle="1" w:styleId="berschrift4Zchn">
    <w:name w:val="Überschrift 4 Zchn"/>
    <w:basedOn w:val="Absatz-Standardschriftart"/>
    <w:link w:val="berschrift4"/>
    <w:uiPriority w:val="99"/>
    <w:rsid w:val="00930C09"/>
    <w:rPr>
      <w:rFonts w:cs="Calibri"/>
      <w:b/>
      <w:bCs/>
      <w:color w:val="1F497D"/>
      <w:sz w:val="24"/>
      <w:szCs w:val="24"/>
      <w:lang w:eastAsia="en-US"/>
    </w:rPr>
  </w:style>
  <w:style w:type="paragraph" w:styleId="Kopfzeile">
    <w:name w:val="header"/>
    <w:basedOn w:val="Standard"/>
    <w:link w:val="KopfzeileZchn"/>
    <w:uiPriority w:val="99"/>
    <w:rsid w:val="00CD1350"/>
    <w:pPr>
      <w:tabs>
        <w:tab w:val="left" w:pos="1134"/>
        <w:tab w:val="left" w:pos="2268"/>
        <w:tab w:val="center" w:pos="4536"/>
        <w:tab w:val="right" w:pos="9072"/>
      </w:tabs>
      <w:spacing w:line="280" w:lineRule="atLeast"/>
    </w:pPr>
    <w:rPr>
      <w:rFonts w:eastAsia="Calibri"/>
      <w:smallCaps/>
      <w:lang w:eastAsia="de-DE"/>
    </w:rPr>
  </w:style>
  <w:style w:type="character" w:customStyle="1" w:styleId="KopfzeileZchn">
    <w:name w:val="Kopfzeile Zchn"/>
    <w:basedOn w:val="Absatz-Standardschriftart"/>
    <w:link w:val="Kopfzeile"/>
    <w:uiPriority w:val="99"/>
    <w:rsid w:val="00CD1350"/>
    <w:rPr>
      <w:rFonts w:ascii="Calibri" w:hAnsi="Calibri" w:cs="Calibri"/>
      <w:smallCaps/>
      <w:sz w:val="24"/>
      <w:szCs w:val="24"/>
      <w:lang w:val="de-DE" w:eastAsia="de-DE"/>
    </w:rPr>
  </w:style>
  <w:style w:type="paragraph" w:styleId="Textkrper">
    <w:name w:val="Body Text"/>
    <w:basedOn w:val="Standard"/>
    <w:link w:val="TextkrperZchn"/>
    <w:uiPriority w:val="99"/>
    <w:semiHidden/>
    <w:rsid w:val="006731D8"/>
    <w:pPr>
      <w:tabs>
        <w:tab w:val="left" w:pos="1134"/>
        <w:tab w:val="left" w:pos="2268"/>
      </w:tabs>
      <w:spacing w:line="280" w:lineRule="atLeast"/>
    </w:pPr>
    <w:rPr>
      <w:rFonts w:ascii="Arial" w:eastAsia="Calibri" w:hAnsi="Arial" w:cs="Arial"/>
      <w:b/>
      <w:bCs/>
      <w:lang w:eastAsia="de-DE"/>
    </w:rPr>
  </w:style>
  <w:style w:type="character" w:customStyle="1" w:styleId="TextkrperZchn">
    <w:name w:val="Textkörper Zchn"/>
    <w:basedOn w:val="Absatz-Standardschriftart"/>
    <w:link w:val="Textkrper"/>
    <w:uiPriority w:val="99"/>
    <w:semiHidden/>
    <w:rsid w:val="006731D8"/>
    <w:rPr>
      <w:rFonts w:ascii="Arial" w:hAnsi="Arial" w:cs="Arial"/>
      <w:b/>
      <w:bCs/>
      <w:sz w:val="20"/>
      <w:szCs w:val="20"/>
      <w:lang w:eastAsia="de-DE"/>
    </w:rPr>
  </w:style>
  <w:style w:type="paragraph" w:styleId="Fuzeile">
    <w:name w:val="footer"/>
    <w:basedOn w:val="Standard"/>
    <w:link w:val="FuzeileZchn"/>
    <w:uiPriority w:val="99"/>
    <w:rsid w:val="006731D8"/>
    <w:pPr>
      <w:tabs>
        <w:tab w:val="center" w:pos="4536"/>
        <w:tab w:val="right" w:pos="9072"/>
      </w:tabs>
      <w:spacing w:line="240" w:lineRule="auto"/>
    </w:pPr>
  </w:style>
  <w:style w:type="character" w:customStyle="1" w:styleId="FuzeileZchn">
    <w:name w:val="Fußzeile Zchn"/>
    <w:basedOn w:val="Absatz-Standardschriftart"/>
    <w:link w:val="Fuzeile"/>
    <w:uiPriority w:val="99"/>
    <w:rsid w:val="006731D8"/>
  </w:style>
  <w:style w:type="paragraph" w:styleId="Sprechblasentext">
    <w:name w:val="Balloon Text"/>
    <w:basedOn w:val="Standard"/>
    <w:link w:val="SprechblasentextZchn"/>
    <w:uiPriority w:val="99"/>
    <w:semiHidden/>
    <w:rsid w:val="006731D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1D8"/>
    <w:rPr>
      <w:rFonts w:ascii="Tahoma" w:hAnsi="Tahoma" w:cs="Tahoma"/>
      <w:sz w:val="16"/>
      <w:szCs w:val="16"/>
    </w:rPr>
  </w:style>
  <w:style w:type="table" w:styleId="Tabellenraster">
    <w:name w:val="Table Grid"/>
    <w:basedOn w:val="NormaleTabelle"/>
    <w:uiPriority w:val="99"/>
    <w:rsid w:val="00F63D44"/>
    <w:rPr>
      <w:rFonts w:eastAsia="Times New Roman"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Formatvorlageberschrift1ohneNumerierungDunkelblauZentriert">
    <w:name w:val="Formatvorlage Überschrift 1 ohne Numerierung + Dunkelblau Zentriert"/>
    <w:basedOn w:val="Standard"/>
    <w:uiPriority w:val="99"/>
    <w:rsid w:val="00F41690"/>
    <w:pPr>
      <w:keepNext/>
      <w:keepLines/>
      <w:pageBreakBefore/>
      <w:shd w:val="clear" w:color="auto" w:fill="EAEAEA"/>
      <w:tabs>
        <w:tab w:val="left" w:pos="567"/>
      </w:tabs>
      <w:suppressAutoHyphens/>
      <w:spacing w:before="360" w:line="240" w:lineRule="auto"/>
      <w:jc w:val="center"/>
      <w:outlineLvl w:val="0"/>
    </w:pPr>
    <w:rPr>
      <w:rFonts w:eastAsia="Calibri"/>
      <w:b/>
      <w:bCs/>
      <w:color w:val="244061"/>
      <w:kern w:val="20"/>
      <w:sz w:val="40"/>
      <w:szCs w:val="40"/>
    </w:rPr>
  </w:style>
  <w:style w:type="paragraph" w:customStyle="1" w:styleId="Textblock">
    <w:name w:val="Textblock"/>
    <w:basedOn w:val="Standard"/>
    <w:link w:val="TextblockZchn"/>
    <w:uiPriority w:val="99"/>
    <w:rsid w:val="00F41690"/>
    <w:pPr>
      <w:spacing w:before="120" w:after="120"/>
    </w:pPr>
    <w:rPr>
      <w:rFonts w:eastAsia="Calibri"/>
      <w:kern w:val="22"/>
    </w:rPr>
  </w:style>
  <w:style w:type="character" w:customStyle="1" w:styleId="TextblockZchn">
    <w:name w:val="Textblock Zchn"/>
    <w:basedOn w:val="Absatz-Standardschriftart"/>
    <w:link w:val="Textblock"/>
    <w:uiPriority w:val="99"/>
    <w:rsid w:val="00F41690"/>
    <w:rPr>
      <w:rFonts w:ascii="Calibri" w:hAnsi="Calibri" w:cs="Calibri"/>
      <w:kern w:val="22"/>
      <w:sz w:val="24"/>
      <w:szCs w:val="24"/>
    </w:rPr>
  </w:style>
  <w:style w:type="paragraph" w:customStyle="1" w:styleId="berschrift1ohneNumerierung">
    <w:name w:val="Überschrift 1 ohne Numerierung"/>
    <w:basedOn w:val="berschrift1"/>
    <w:uiPriority w:val="99"/>
    <w:rsid w:val="00F41690"/>
    <w:pPr>
      <w:pageBreakBefore/>
      <w:shd w:val="clear" w:color="auto" w:fill="EAEAEA"/>
      <w:tabs>
        <w:tab w:val="left" w:pos="567"/>
      </w:tabs>
      <w:suppressAutoHyphens/>
      <w:spacing w:before="360"/>
    </w:pPr>
    <w:rPr>
      <w:color w:val="244061"/>
      <w:kern w:val="20"/>
    </w:rPr>
  </w:style>
  <w:style w:type="paragraph" w:customStyle="1" w:styleId="Default">
    <w:name w:val="Default"/>
    <w:rsid w:val="00F41690"/>
    <w:pPr>
      <w:autoSpaceDE w:val="0"/>
      <w:autoSpaceDN w:val="0"/>
      <w:adjustRightInd w:val="0"/>
    </w:pPr>
    <w:rPr>
      <w:rFonts w:ascii="Arial" w:hAnsi="Arial" w:cs="Arial"/>
      <w:color w:val="000000"/>
      <w:sz w:val="24"/>
      <w:szCs w:val="24"/>
    </w:rPr>
  </w:style>
  <w:style w:type="paragraph" w:customStyle="1" w:styleId="Formatvorlageberschrift1ohneNumerierungZentriert">
    <w:name w:val="Formatvorlage Überschrift 1 ohne Numerierung + Zentriert"/>
    <w:basedOn w:val="Standard"/>
    <w:link w:val="Formatvorlageberschrift1ohneNumerierungZentriertZchn"/>
    <w:uiPriority w:val="99"/>
    <w:rsid w:val="00F41690"/>
    <w:pPr>
      <w:keepNext/>
      <w:keepLines/>
      <w:pageBreakBefore/>
      <w:shd w:val="clear" w:color="auto" w:fill="EAEAEA"/>
      <w:tabs>
        <w:tab w:val="left" w:pos="567"/>
      </w:tabs>
      <w:suppressAutoHyphens/>
      <w:spacing w:before="240" w:line="240" w:lineRule="auto"/>
      <w:jc w:val="center"/>
      <w:outlineLvl w:val="0"/>
    </w:pPr>
    <w:rPr>
      <w:rFonts w:eastAsia="Calibri"/>
      <w:b/>
      <w:bCs/>
      <w:color w:val="244061"/>
      <w:kern w:val="20"/>
      <w:sz w:val="40"/>
      <w:szCs w:val="40"/>
    </w:rPr>
  </w:style>
  <w:style w:type="character" w:customStyle="1" w:styleId="Formatvorlageberschrift1ohneNumerierungZentriertZchn">
    <w:name w:val="Formatvorlage Überschrift 1 ohne Numerierung + Zentriert Zchn"/>
    <w:basedOn w:val="Absatz-Standardschriftart"/>
    <w:link w:val="Formatvorlageberschrift1ohneNumerierungZentriert"/>
    <w:uiPriority w:val="99"/>
    <w:rsid w:val="004C27DB"/>
    <w:rPr>
      <w:rFonts w:ascii="Calibri" w:hAnsi="Calibri" w:cs="Calibri"/>
      <w:b/>
      <w:bCs/>
      <w:color w:val="244061"/>
      <w:kern w:val="20"/>
      <w:sz w:val="40"/>
      <w:szCs w:val="40"/>
      <w:shd w:val="clear" w:color="auto" w:fill="EAEAEA"/>
    </w:rPr>
  </w:style>
  <w:style w:type="paragraph" w:customStyle="1" w:styleId="Inhaltsverzeichnisberschrift1">
    <w:name w:val="Inhaltsverzeichnisüberschrift1"/>
    <w:basedOn w:val="berschrift1"/>
    <w:next w:val="Standard"/>
    <w:uiPriority w:val="99"/>
    <w:rsid w:val="00930C09"/>
    <w:pPr>
      <w:numPr>
        <w:numId w:val="0"/>
      </w:numPr>
      <w:spacing w:after="0" w:line="276" w:lineRule="auto"/>
      <w:outlineLvl w:val="9"/>
    </w:pPr>
    <w:rPr>
      <w:rFonts w:ascii="Cambria" w:hAnsi="Cambria" w:cs="Cambria"/>
      <w:color w:val="365F91"/>
      <w:sz w:val="28"/>
      <w:szCs w:val="28"/>
    </w:rPr>
  </w:style>
  <w:style w:type="paragraph" w:styleId="Verzeichnis1">
    <w:name w:val="toc 1"/>
    <w:basedOn w:val="Standard"/>
    <w:next w:val="Standard"/>
    <w:autoRedefine/>
    <w:uiPriority w:val="39"/>
    <w:qFormat/>
    <w:rsid w:val="00712A49"/>
    <w:pPr>
      <w:tabs>
        <w:tab w:val="right" w:leader="dot" w:pos="9344"/>
      </w:tabs>
    </w:pPr>
    <w:rPr>
      <w:noProof/>
    </w:rPr>
  </w:style>
  <w:style w:type="paragraph" w:styleId="Verzeichnis2">
    <w:name w:val="toc 2"/>
    <w:basedOn w:val="Standard"/>
    <w:next w:val="Standard"/>
    <w:autoRedefine/>
    <w:uiPriority w:val="39"/>
    <w:qFormat/>
    <w:rsid w:val="00493DDE"/>
    <w:pPr>
      <w:tabs>
        <w:tab w:val="left" w:pos="960"/>
        <w:tab w:val="right" w:leader="dot" w:pos="9356"/>
      </w:tabs>
      <w:spacing w:after="100"/>
      <w:ind w:left="240"/>
    </w:pPr>
  </w:style>
  <w:style w:type="paragraph" w:styleId="Verzeichnis3">
    <w:name w:val="toc 3"/>
    <w:basedOn w:val="Standard"/>
    <w:next w:val="Standard"/>
    <w:autoRedefine/>
    <w:uiPriority w:val="39"/>
    <w:qFormat/>
    <w:rsid w:val="00493DDE"/>
    <w:pPr>
      <w:tabs>
        <w:tab w:val="left" w:pos="1200"/>
        <w:tab w:val="right" w:leader="dot" w:pos="9356"/>
      </w:tabs>
      <w:spacing w:after="100"/>
      <w:ind w:left="480"/>
    </w:pPr>
  </w:style>
  <w:style w:type="character" w:styleId="Hyperlink">
    <w:name w:val="Hyperlink"/>
    <w:basedOn w:val="Absatz-Standardschriftart"/>
    <w:uiPriority w:val="99"/>
    <w:rsid w:val="00930C09"/>
    <w:rPr>
      <w:color w:val="0000FF"/>
      <w:u w:val="single"/>
    </w:rPr>
  </w:style>
  <w:style w:type="paragraph" w:styleId="StandardWeb">
    <w:name w:val="Normal (Web)"/>
    <w:basedOn w:val="Standard"/>
    <w:uiPriority w:val="99"/>
    <w:semiHidden/>
    <w:rsid w:val="009246B4"/>
    <w:pPr>
      <w:spacing w:before="100" w:beforeAutospacing="1" w:after="100" w:afterAutospacing="1" w:line="240" w:lineRule="auto"/>
    </w:pPr>
    <w:rPr>
      <w:rFonts w:eastAsia="Calibri"/>
      <w:lang w:eastAsia="de-DE"/>
    </w:rPr>
  </w:style>
  <w:style w:type="paragraph" w:customStyle="1" w:styleId="Vorspann">
    <w:name w:val="Vorspann"/>
    <w:basedOn w:val="Formatvorlageberschrift1ohneNumerierungZentriert"/>
    <w:link w:val="VorspannZchn"/>
    <w:uiPriority w:val="99"/>
    <w:rsid w:val="004C27DB"/>
  </w:style>
  <w:style w:type="character" w:customStyle="1" w:styleId="VorspannZchn">
    <w:name w:val="Vorspann Zchn"/>
    <w:basedOn w:val="Formatvorlageberschrift1ohneNumerierungZentriertZchn"/>
    <w:link w:val="Vorspann"/>
    <w:uiPriority w:val="99"/>
    <w:rsid w:val="004C27DB"/>
    <w:rPr>
      <w:rFonts w:ascii="Calibri" w:hAnsi="Calibri" w:cs="Calibri"/>
      <w:b/>
      <w:bCs/>
      <w:color w:val="244061"/>
      <w:kern w:val="20"/>
      <w:sz w:val="40"/>
      <w:szCs w:val="40"/>
      <w:shd w:val="clear" w:color="auto" w:fill="EAEAEA"/>
    </w:rPr>
  </w:style>
  <w:style w:type="paragraph" w:customStyle="1" w:styleId="KeinLeerraum1">
    <w:name w:val="Kein Leerraum1"/>
    <w:link w:val="NoSpacingChar"/>
    <w:uiPriority w:val="99"/>
    <w:rsid w:val="00983211"/>
    <w:rPr>
      <w:rFonts w:cs="Calibri"/>
      <w:lang w:eastAsia="en-US"/>
    </w:rPr>
  </w:style>
  <w:style w:type="character" w:customStyle="1" w:styleId="NoSpacingChar">
    <w:name w:val="No Spacing Char"/>
    <w:basedOn w:val="Absatz-Standardschriftart"/>
    <w:link w:val="KeinLeerraum1"/>
    <w:uiPriority w:val="99"/>
    <w:rsid w:val="00983211"/>
    <w:rPr>
      <w:sz w:val="22"/>
      <w:szCs w:val="22"/>
      <w:lang w:val="de-DE" w:eastAsia="en-US"/>
    </w:rPr>
  </w:style>
  <w:style w:type="paragraph" w:customStyle="1" w:styleId="Listenabsatz1">
    <w:name w:val="Listenabsatz1"/>
    <w:basedOn w:val="Standard"/>
    <w:uiPriority w:val="99"/>
    <w:rsid w:val="0020424D"/>
    <w:pPr>
      <w:ind w:left="720"/>
    </w:pPr>
  </w:style>
  <w:style w:type="character" w:styleId="Seitenzahl">
    <w:name w:val="page number"/>
    <w:basedOn w:val="Absatz-Standardschriftart"/>
    <w:uiPriority w:val="99"/>
    <w:rsid w:val="00DF56CD"/>
  </w:style>
  <w:style w:type="paragraph" w:styleId="Umschlagadresse">
    <w:name w:val="envelope address"/>
    <w:basedOn w:val="Standard"/>
    <w:uiPriority w:val="99"/>
    <w:rsid w:val="00B430EB"/>
    <w:pPr>
      <w:framePr w:w="4320" w:h="2160" w:hRule="exact" w:hSpace="141" w:wrap="auto" w:hAnchor="page" w:xAlign="center" w:yAlign="bottom"/>
      <w:ind w:left="1"/>
    </w:pPr>
    <w:rPr>
      <w:rFonts w:ascii="Arial" w:hAnsi="Arial" w:cs="Arial"/>
    </w:rPr>
  </w:style>
  <w:style w:type="character" w:styleId="HTMLAkronym">
    <w:name w:val="HTML Acronym"/>
    <w:basedOn w:val="Absatz-Standardschriftart"/>
    <w:uiPriority w:val="99"/>
    <w:rsid w:val="00B430EB"/>
  </w:style>
  <w:style w:type="character" w:styleId="Hervorhebung">
    <w:name w:val="Emphasis"/>
    <w:basedOn w:val="Absatz-Standardschriftart"/>
    <w:uiPriority w:val="99"/>
    <w:qFormat/>
    <w:rsid w:val="00B430EB"/>
    <w:rPr>
      <w:i/>
      <w:iCs/>
    </w:rPr>
  </w:style>
  <w:style w:type="paragraph" w:styleId="HTMLAdresse">
    <w:name w:val="HTML Address"/>
    <w:basedOn w:val="Standard"/>
    <w:link w:val="HTMLAdresseZchn"/>
    <w:uiPriority w:val="99"/>
    <w:rsid w:val="00B430EB"/>
    <w:rPr>
      <w:i/>
      <w:iCs/>
    </w:rPr>
  </w:style>
  <w:style w:type="character" w:customStyle="1" w:styleId="HTMLAdresseZchn">
    <w:name w:val="HTML Adresse Zchn"/>
    <w:basedOn w:val="Absatz-Standardschriftart"/>
    <w:link w:val="HTMLAdresse"/>
    <w:uiPriority w:val="99"/>
    <w:semiHidden/>
    <w:rsid w:val="00A65DD3"/>
    <w:rPr>
      <w:i/>
      <w:iCs/>
      <w:sz w:val="24"/>
      <w:szCs w:val="24"/>
      <w:lang w:eastAsia="en-US"/>
    </w:rPr>
  </w:style>
  <w:style w:type="paragraph" w:styleId="Verzeichnis4">
    <w:name w:val="toc 4"/>
    <w:basedOn w:val="Standard"/>
    <w:next w:val="Standard"/>
    <w:autoRedefine/>
    <w:uiPriority w:val="39"/>
    <w:rsid w:val="0041236E"/>
    <w:pPr>
      <w:tabs>
        <w:tab w:val="left" w:pos="1680"/>
        <w:tab w:val="right" w:leader="dot" w:pos="9356"/>
      </w:tabs>
      <w:ind w:left="720"/>
    </w:pPr>
  </w:style>
  <w:style w:type="paragraph" w:styleId="Verzeichnis5">
    <w:name w:val="toc 5"/>
    <w:basedOn w:val="Standard"/>
    <w:next w:val="Standard"/>
    <w:autoRedefine/>
    <w:uiPriority w:val="39"/>
    <w:rsid w:val="009F2AB5"/>
    <w:pPr>
      <w:spacing w:line="240" w:lineRule="auto"/>
      <w:ind w:left="960"/>
      <w:jc w:val="left"/>
    </w:pPr>
    <w:rPr>
      <w:lang w:eastAsia="de-DE"/>
    </w:rPr>
  </w:style>
  <w:style w:type="paragraph" w:styleId="Verzeichnis6">
    <w:name w:val="toc 6"/>
    <w:basedOn w:val="Standard"/>
    <w:next w:val="Standard"/>
    <w:autoRedefine/>
    <w:uiPriority w:val="39"/>
    <w:rsid w:val="009F2AB5"/>
    <w:pPr>
      <w:spacing w:line="240" w:lineRule="auto"/>
      <w:ind w:left="1200"/>
      <w:jc w:val="left"/>
    </w:pPr>
    <w:rPr>
      <w:lang w:eastAsia="de-DE"/>
    </w:rPr>
  </w:style>
  <w:style w:type="paragraph" w:styleId="Verzeichnis7">
    <w:name w:val="toc 7"/>
    <w:basedOn w:val="Standard"/>
    <w:next w:val="Standard"/>
    <w:autoRedefine/>
    <w:uiPriority w:val="39"/>
    <w:rsid w:val="009F2AB5"/>
    <w:pPr>
      <w:spacing w:line="240" w:lineRule="auto"/>
      <w:ind w:left="1440"/>
      <w:jc w:val="left"/>
    </w:pPr>
    <w:rPr>
      <w:lang w:eastAsia="de-DE"/>
    </w:rPr>
  </w:style>
  <w:style w:type="paragraph" w:styleId="Verzeichnis8">
    <w:name w:val="toc 8"/>
    <w:basedOn w:val="Standard"/>
    <w:next w:val="Standard"/>
    <w:autoRedefine/>
    <w:uiPriority w:val="39"/>
    <w:rsid w:val="009F2AB5"/>
    <w:pPr>
      <w:spacing w:line="240" w:lineRule="auto"/>
      <w:ind w:left="1680"/>
      <w:jc w:val="left"/>
    </w:pPr>
    <w:rPr>
      <w:lang w:eastAsia="de-DE"/>
    </w:rPr>
  </w:style>
  <w:style w:type="paragraph" w:styleId="Verzeichnis9">
    <w:name w:val="toc 9"/>
    <w:basedOn w:val="Standard"/>
    <w:next w:val="Standard"/>
    <w:autoRedefine/>
    <w:uiPriority w:val="39"/>
    <w:rsid w:val="009F2AB5"/>
    <w:pPr>
      <w:spacing w:line="240" w:lineRule="auto"/>
      <w:ind w:left="1920"/>
      <w:jc w:val="left"/>
    </w:pPr>
    <w:rPr>
      <w:lang w:eastAsia="de-DE"/>
    </w:rPr>
  </w:style>
  <w:style w:type="character" w:customStyle="1" w:styleId="lang">
    <w:name w:val="lang"/>
    <w:basedOn w:val="Absatz-Standardschriftart"/>
    <w:uiPriority w:val="99"/>
    <w:rsid w:val="00AB4DA4"/>
  </w:style>
  <w:style w:type="character" w:styleId="Fett">
    <w:name w:val="Strong"/>
    <w:basedOn w:val="Absatz-Standardschriftart"/>
    <w:uiPriority w:val="99"/>
    <w:qFormat/>
    <w:rsid w:val="0045329B"/>
    <w:rPr>
      <w:b/>
      <w:bCs/>
    </w:rPr>
  </w:style>
  <w:style w:type="paragraph" w:customStyle="1" w:styleId="verd11pxwebo">
    <w:name w:val="verd11pxwebo"/>
    <w:basedOn w:val="Standard"/>
    <w:uiPriority w:val="99"/>
    <w:rsid w:val="006B7F14"/>
    <w:pPr>
      <w:spacing w:before="100" w:beforeAutospacing="1" w:after="100" w:afterAutospacing="1" w:line="240" w:lineRule="auto"/>
      <w:jc w:val="left"/>
    </w:pPr>
    <w:rPr>
      <w:rFonts w:eastAsia="Calibri"/>
      <w:lang w:eastAsia="de-DE"/>
    </w:rPr>
  </w:style>
  <w:style w:type="paragraph" w:customStyle="1" w:styleId="1rubrikzeilekurztexte">
    <w:name w:val="1rubrik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2dachzeilekurztexte">
    <w:name w:val="2dachzeile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3berschriftkurztexte">
    <w:name w:val="3berschriftkurztexte"/>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4standard">
    <w:name w:val="4standard"/>
    <w:basedOn w:val="Standard"/>
    <w:uiPriority w:val="99"/>
    <w:rsid w:val="00B43270"/>
    <w:pPr>
      <w:spacing w:before="100" w:beforeAutospacing="1" w:after="100" w:afterAutospacing="1" w:line="240" w:lineRule="auto"/>
      <w:jc w:val="left"/>
    </w:pPr>
    <w:rPr>
      <w:rFonts w:eastAsia="Calibri"/>
      <w:lang w:eastAsia="de-DE"/>
    </w:rPr>
  </w:style>
  <w:style w:type="paragraph" w:customStyle="1" w:styleId="icaptioncenter">
    <w:name w:val="icaption_center"/>
    <w:basedOn w:val="Standard"/>
    <w:uiPriority w:val="99"/>
    <w:rsid w:val="00B47663"/>
    <w:pPr>
      <w:spacing w:before="100" w:beforeAutospacing="1" w:after="100" w:afterAutospacing="1" w:line="240" w:lineRule="auto"/>
      <w:jc w:val="left"/>
    </w:pPr>
    <w:rPr>
      <w:rFonts w:eastAsia="Calibri"/>
      <w:lang w:eastAsia="de-DE"/>
    </w:rPr>
  </w:style>
  <w:style w:type="character" w:customStyle="1" w:styleId="mw-headline">
    <w:name w:val="mw-headline"/>
    <w:basedOn w:val="Absatz-Standardschriftart"/>
    <w:uiPriority w:val="99"/>
    <w:rsid w:val="00513DF4"/>
  </w:style>
  <w:style w:type="character" w:customStyle="1" w:styleId="editsection">
    <w:name w:val="editsection"/>
    <w:basedOn w:val="Absatz-Standardschriftart"/>
    <w:uiPriority w:val="99"/>
    <w:rsid w:val="00513DF4"/>
  </w:style>
  <w:style w:type="table" w:styleId="TabelleAktuell">
    <w:name w:val="Table Contemporary"/>
    <w:basedOn w:val="NormaleTabelle"/>
    <w:uiPriority w:val="99"/>
    <w:rsid w:val="005035DF"/>
    <w:pPr>
      <w:spacing w:line="360" w:lineRule="auto"/>
      <w:jc w:val="both"/>
    </w:pPr>
    <w:rPr>
      <w:rFonts w:cs="Calibri"/>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unotentext">
    <w:name w:val="footnote text"/>
    <w:basedOn w:val="Standard"/>
    <w:link w:val="FunotentextZchn"/>
    <w:uiPriority w:val="99"/>
    <w:semiHidden/>
    <w:rsid w:val="002256C8"/>
    <w:rPr>
      <w:sz w:val="20"/>
      <w:szCs w:val="20"/>
    </w:rPr>
  </w:style>
  <w:style w:type="character" w:customStyle="1" w:styleId="FunotentextZchn">
    <w:name w:val="Fußnotentext Zchn"/>
    <w:basedOn w:val="Absatz-Standardschriftart"/>
    <w:link w:val="Funotentext"/>
    <w:uiPriority w:val="99"/>
    <w:semiHidden/>
    <w:rsid w:val="00403DAF"/>
    <w:rPr>
      <w:rFonts w:eastAsia="Times New Roman"/>
      <w:sz w:val="20"/>
      <w:szCs w:val="20"/>
      <w:lang w:eastAsia="en-US"/>
    </w:rPr>
  </w:style>
  <w:style w:type="character" w:styleId="Funotenzeichen">
    <w:name w:val="footnote reference"/>
    <w:basedOn w:val="Absatz-Standardschriftart"/>
    <w:uiPriority w:val="99"/>
    <w:semiHidden/>
    <w:rsid w:val="002256C8"/>
    <w:rPr>
      <w:vertAlign w:val="superscript"/>
    </w:rPr>
  </w:style>
  <w:style w:type="paragraph" w:styleId="Beschriftung">
    <w:name w:val="caption"/>
    <w:basedOn w:val="Standard"/>
    <w:next w:val="Standard"/>
    <w:uiPriority w:val="99"/>
    <w:qFormat/>
    <w:rsid w:val="00055110"/>
    <w:pPr>
      <w:spacing w:before="120" w:after="120"/>
    </w:pPr>
    <w:rPr>
      <w:b/>
      <w:bCs/>
      <w:sz w:val="20"/>
      <w:szCs w:val="20"/>
    </w:rPr>
  </w:style>
  <w:style w:type="paragraph" w:styleId="Abbildungsverzeichnis">
    <w:name w:val="table of figures"/>
    <w:basedOn w:val="Standard"/>
    <w:next w:val="Standard"/>
    <w:uiPriority w:val="99"/>
    <w:rsid w:val="00055110"/>
    <w:pPr>
      <w:ind w:left="480" w:hanging="480"/>
    </w:pPr>
  </w:style>
  <w:style w:type="paragraph" w:customStyle="1" w:styleId="Bildunterschrift">
    <w:name w:val="Bildunterschrift"/>
    <w:basedOn w:val="Standard"/>
    <w:link w:val="BildunterschriftChar"/>
    <w:uiPriority w:val="99"/>
    <w:rsid w:val="001276FA"/>
    <w:pPr>
      <w:keepNext/>
      <w:spacing w:before="120" w:after="120"/>
      <w:jc w:val="center"/>
    </w:pPr>
    <w:rPr>
      <w:sz w:val="18"/>
      <w:szCs w:val="18"/>
    </w:rPr>
  </w:style>
  <w:style w:type="paragraph" w:styleId="HTMLVorformatiert">
    <w:name w:val="HTML Preformatted"/>
    <w:basedOn w:val="Standard"/>
    <w:link w:val="HTMLVorformatiertZchn"/>
    <w:uiPriority w:val="99"/>
    <w:rsid w:val="00E20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03DAF"/>
    <w:rPr>
      <w:rFonts w:ascii="Courier New" w:hAnsi="Courier New" w:cs="Courier New"/>
      <w:sz w:val="20"/>
      <w:szCs w:val="20"/>
      <w:lang w:eastAsia="en-US"/>
    </w:rPr>
  </w:style>
  <w:style w:type="paragraph" w:customStyle="1" w:styleId="b">
    <w:name w:val="b"/>
    <w:basedOn w:val="Standard"/>
    <w:uiPriority w:val="99"/>
    <w:rsid w:val="00E20DFF"/>
    <w:pPr>
      <w:spacing w:before="100" w:beforeAutospacing="1" w:after="100" w:afterAutospacing="1" w:line="240" w:lineRule="auto"/>
      <w:jc w:val="left"/>
    </w:pPr>
    <w:rPr>
      <w:rFonts w:ascii="Courier New" w:hAnsi="Courier New" w:cs="Courier New"/>
      <w:b/>
      <w:bCs/>
      <w:color w:val="FF0000"/>
      <w:lang w:eastAsia="de-DE"/>
    </w:rPr>
  </w:style>
  <w:style w:type="paragraph" w:customStyle="1" w:styleId="e">
    <w:name w:val="e"/>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k">
    <w:name w:val="k"/>
    <w:basedOn w:val="Standard"/>
    <w:uiPriority w:val="99"/>
    <w:rsid w:val="00E20DFF"/>
    <w:pPr>
      <w:spacing w:before="100" w:beforeAutospacing="1" w:after="100" w:afterAutospacing="1" w:line="240" w:lineRule="auto"/>
      <w:ind w:left="240" w:right="240" w:hanging="240"/>
      <w:jc w:val="left"/>
    </w:pPr>
    <w:rPr>
      <w:rFonts w:ascii="Times New Roman" w:hAnsi="Times New Roman" w:cs="Times New Roman"/>
      <w:lang w:eastAsia="de-DE"/>
    </w:rPr>
  </w:style>
  <w:style w:type="paragraph" w:customStyle="1" w:styleId="t">
    <w:name w:val="t"/>
    <w:basedOn w:val="Standard"/>
    <w:uiPriority w:val="99"/>
    <w:rsid w:val="00E20DFF"/>
    <w:pPr>
      <w:spacing w:before="100" w:beforeAutospacing="1" w:after="100" w:afterAutospacing="1" w:line="240" w:lineRule="auto"/>
      <w:jc w:val="left"/>
    </w:pPr>
    <w:rPr>
      <w:rFonts w:ascii="Times New Roman" w:hAnsi="Times New Roman" w:cs="Times New Roman"/>
      <w:color w:val="990000"/>
      <w:lang w:eastAsia="de-DE"/>
    </w:rPr>
  </w:style>
  <w:style w:type="paragraph" w:customStyle="1" w:styleId="xt">
    <w:name w:val="xt"/>
    <w:basedOn w:val="Standard"/>
    <w:uiPriority w:val="99"/>
    <w:rsid w:val="00E20DFF"/>
    <w:pPr>
      <w:spacing w:before="100" w:beforeAutospacing="1" w:after="100" w:afterAutospacing="1" w:line="240" w:lineRule="auto"/>
      <w:jc w:val="left"/>
    </w:pPr>
    <w:rPr>
      <w:rFonts w:ascii="Times New Roman" w:hAnsi="Times New Roman" w:cs="Times New Roman"/>
      <w:color w:val="990099"/>
      <w:lang w:eastAsia="de-DE"/>
    </w:rPr>
  </w:style>
  <w:style w:type="paragraph" w:customStyle="1" w:styleId="ns">
    <w:name w:val="ns"/>
    <w:basedOn w:val="Standard"/>
    <w:uiPriority w:val="99"/>
    <w:rsid w:val="00E20DFF"/>
    <w:pPr>
      <w:spacing w:before="100" w:beforeAutospacing="1" w:after="100" w:afterAutospacing="1" w:line="240" w:lineRule="auto"/>
      <w:jc w:val="left"/>
    </w:pPr>
    <w:rPr>
      <w:rFonts w:ascii="Times New Roman" w:hAnsi="Times New Roman" w:cs="Times New Roman"/>
      <w:color w:val="FF0000"/>
      <w:lang w:eastAsia="de-DE"/>
    </w:rPr>
  </w:style>
  <w:style w:type="paragraph" w:customStyle="1" w:styleId="dt">
    <w:name w:val="dt"/>
    <w:basedOn w:val="Standard"/>
    <w:uiPriority w:val="99"/>
    <w:rsid w:val="00E20DFF"/>
    <w:pPr>
      <w:spacing w:before="100" w:beforeAutospacing="1" w:after="100" w:afterAutospacing="1" w:line="240" w:lineRule="auto"/>
      <w:jc w:val="left"/>
    </w:pPr>
    <w:rPr>
      <w:rFonts w:ascii="Times New Roman" w:hAnsi="Times New Roman" w:cs="Times New Roman"/>
      <w:color w:val="008000"/>
      <w:lang w:eastAsia="de-DE"/>
    </w:rPr>
  </w:style>
  <w:style w:type="paragraph" w:customStyle="1" w:styleId="m">
    <w:name w:val="m"/>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tx">
    <w:name w:val="tx"/>
    <w:basedOn w:val="Standard"/>
    <w:uiPriority w:val="99"/>
    <w:rsid w:val="00E20DFF"/>
    <w:pPr>
      <w:spacing w:before="100" w:beforeAutospacing="1" w:after="100" w:afterAutospacing="1" w:line="240" w:lineRule="auto"/>
      <w:jc w:val="left"/>
    </w:pPr>
    <w:rPr>
      <w:rFonts w:ascii="Times New Roman" w:hAnsi="Times New Roman" w:cs="Times New Roman"/>
      <w:b/>
      <w:bCs/>
      <w:lang w:eastAsia="de-DE"/>
    </w:rPr>
  </w:style>
  <w:style w:type="paragraph" w:customStyle="1" w:styleId="db">
    <w:name w:val="db"/>
    <w:basedOn w:val="Standard"/>
    <w:uiPriority w:val="99"/>
    <w:rsid w:val="00E20DFF"/>
    <w:pPr>
      <w:pBdr>
        <w:left w:val="single" w:sz="6" w:space="4" w:color="CCCCCC"/>
      </w:pBdr>
      <w:spacing w:line="240" w:lineRule="auto"/>
      <w:ind w:left="240"/>
      <w:jc w:val="left"/>
    </w:pPr>
    <w:rPr>
      <w:rFonts w:ascii="Courier" w:hAnsi="Courier" w:cs="Courier"/>
      <w:lang w:eastAsia="de-DE"/>
    </w:rPr>
  </w:style>
  <w:style w:type="paragraph" w:customStyle="1" w:styleId="di">
    <w:name w:val="di"/>
    <w:basedOn w:val="Standard"/>
    <w:uiPriority w:val="99"/>
    <w:rsid w:val="00E20DFF"/>
    <w:pPr>
      <w:spacing w:before="100" w:beforeAutospacing="1" w:after="100" w:afterAutospacing="1" w:line="240" w:lineRule="auto"/>
      <w:jc w:val="left"/>
    </w:pPr>
    <w:rPr>
      <w:rFonts w:ascii="Courier" w:hAnsi="Courier" w:cs="Courier"/>
      <w:lang w:eastAsia="de-DE"/>
    </w:rPr>
  </w:style>
  <w:style w:type="paragraph" w:customStyle="1" w:styleId="d">
    <w:name w:val="d"/>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pi">
    <w:name w:val="pi"/>
    <w:basedOn w:val="Standard"/>
    <w:uiPriority w:val="99"/>
    <w:rsid w:val="00E20DFF"/>
    <w:pPr>
      <w:spacing w:before="100" w:beforeAutospacing="1" w:after="100" w:afterAutospacing="1" w:line="240" w:lineRule="auto"/>
      <w:jc w:val="left"/>
    </w:pPr>
    <w:rPr>
      <w:rFonts w:ascii="Times New Roman" w:hAnsi="Times New Roman" w:cs="Times New Roman"/>
      <w:color w:val="0000FF"/>
      <w:lang w:eastAsia="de-DE"/>
    </w:rPr>
  </w:style>
  <w:style w:type="paragraph" w:customStyle="1" w:styleId="cb">
    <w:name w:val="cb"/>
    <w:basedOn w:val="Standard"/>
    <w:uiPriority w:val="99"/>
    <w:rsid w:val="00E20DFF"/>
    <w:pPr>
      <w:spacing w:line="240" w:lineRule="auto"/>
      <w:ind w:left="240"/>
      <w:jc w:val="left"/>
    </w:pPr>
    <w:rPr>
      <w:rFonts w:ascii="Courier" w:hAnsi="Courier" w:cs="Courier"/>
      <w:color w:val="888888"/>
      <w:lang w:eastAsia="de-DE"/>
    </w:rPr>
  </w:style>
  <w:style w:type="paragraph" w:customStyle="1" w:styleId="ci">
    <w:name w:val="ci"/>
    <w:basedOn w:val="Standard"/>
    <w:uiPriority w:val="99"/>
    <w:rsid w:val="00E20DFF"/>
    <w:pPr>
      <w:spacing w:before="100" w:beforeAutospacing="1" w:after="100" w:afterAutospacing="1" w:line="240" w:lineRule="auto"/>
      <w:jc w:val="left"/>
    </w:pPr>
    <w:rPr>
      <w:rFonts w:ascii="Courier" w:hAnsi="Courier" w:cs="Courier"/>
      <w:color w:val="888888"/>
      <w:lang w:eastAsia="de-DE"/>
    </w:rPr>
  </w:style>
  <w:style w:type="character" w:styleId="BesuchterHyperlink">
    <w:name w:val="FollowedHyperlink"/>
    <w:basedOn w:val="Absatz-Standardschriftart"/>
    <w:uiPriority w:val="99"/>
    <w:rsid w:val="00E20DFF"/>
    <w:rPr>
      <w:color w:val="0000FF"/>
      <w:u w:val="single"/>
    </w:rPr>
  </w:style>
  <w:style w:type="character" w:customStyle="1" w:styleId="m1">
    <w:name w:val="m1"/>
    <w:basedOn w:val="Absatz-Standardschriftart"/>
    <w:uiPriority w:val="99"/>
    <w:rsid w:val="00E20DFF"/>
    <w:rPr>
      <w:color w:val="0000FF"/>
    </w:rPr>
  </w:style>
  <w:style w:type="character" w:customStyle="1" w:styleId="t1">
    <w:name w:val="t1"/>
    <w:basedOn w:val="Absatz-Standardschriftart"/>
    <w:uiPriority w:val="99"/>
    <w:rsid w:val="00E20DFF"/>
    <w:rPr>
      <w:color w:val="990000"/>
    </w:rPr>
  </w:style>
  <w:style w:type="character" w:customStyle="1" w:styleId="b1">
    <w:name w:val="b1"/>
    <w:basedOn w:val="Absatz-Standardschriftart"/>
    <w:uiPriority w:val="99"/>
    <w:rsid w:val="00E20DFF"/>
    <w:rPr>
      <w:rFonts w:ascii="Courier New" w:hAnsi="Courier New" w:cs="Courier New"/>
      <w:b/>
      <w:bCs/>
      <w:color w:val="FF0000"/>
      <w:u w:val="none"/>
      <w:effect w:val="none"/>
    </w:rPr>
  </w:style>
  <w:style w:type="character" w:customStyle="1" w:styleId="tx1">
    <w:name w:val="tx1"/>
    <w:basedOn w:val="Absatz-Standardschriftart"/>
    <w:uiPriority w:val="99"/>
    <w:rsid w:val="00E20DFF"/>
    <w:rPr>
      <w:b/>
      <w:bCs/>
    </w:rPr>
  </w:style>
  <w:style w:type="paragraph" w:styleId="Literaturverzeichnis">
    <w:name w:val="Bibliography"/>
    <w:basedOn w:val="Standard"/>
    <w:next w:val="Standard"/>
    <w:uiPriority w:val="99"/>
    <w:rsid w:val="00181C3A"/>
  </w:style>
  <w:style w:type="character" w:customStyle="1" w:styleId="BildunterschriftChar">
    <w:name w:val="Bildunterschrift Char"/>
    <w:basedOn w:val="Absatz-Standardschriftart"/>
    <w:link w:val="Bildunterschrift"/>
    <w:uiPriority w:val="99"/>
    <w:rsid w:val="00FE178D"/>
    <w:rPr>
      <w:rFonts w:ascii="Calibri" w:hAnsi="Calibri" w:cs="Calibri"/>
      <w:sz w:val="18"/>
      <w:szCs w:val="18"/>
      <w:lang w:val="de-DE" w:eastAsia="en-US"/>
    </w:rPr>
  </w:style>
  <w:style w:type="table" w:styleId="Tabellendesign">
    <w:name w:val="Table Theme"/>
    <w:basedOn w:val="NormaleTabelle"/>
    <w:uiPriority w:val="99"/>
    <w:rsid w:val="00417D3D"/>
    <w:pPr>
      <w:spacing w:line="360" w:lineRule="auto"/>
      <w:jc w:val="both"/>
    </w:pPr>
    <w:rPr>
      <w:rFonts w:eastAsia="Times New Roman"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rsid w:val="008126E5"/>
    <w:rPr>
      <w:sz w:val="20"/>
      <w:szCs w:val="20"/>
    </w:rPr>
  </w:style>
  <w:style w:type="character" w:customStyle="1" w:styleId="EndnotentextZchn">
    <w:name w:val="Endnotentext Zchn"/>
    <w:basedOn w:val="Absatz-Standardschriftart"/>
    <w:link w:val="Endnotentext"/>
    <w:uiPriority w:val="99"/>
    <w:semiHidden/>
    <w:rsid w:val="008126E5"/>
    <w:rPr>
      <w:rFonts w:eastAsia="Times New Roman"/>
      <w:sz w:val="20"/>
      <w:szCs w:val="20"/>
      <w:lang w:eastAsia="en-US"/>
    </w:rPr>
  </w:style>
  <w:style w:type="character" w:styleId="Endnotenzeichen">
    <w:name w:val="endnote reference"/>
    <w:basedOn w:val="Absatz-Standardschriftart"/>
    <w:uiPriority w:val="99"/>
    <w:semiHidden/>
    <w:rsid w:val="008126E5"/>
    <w:rPr>
      <w:vertAlign w:val="superscript"/>
    </w:rPr>
  </w:style>
  <w:style w:type="paragraph" w:styleId="Inhaltsverzeichnisberschrift">
    <w:name w:val="TOC Heading"/>
    <w:basedOn w:val="berschrift1"/>
    <w:next w:val="Standard"/>
    <w:uiPriority w:val="39"/>
    <w:semiHidden/>
    <w:unhideWhenUsed/>
    <w:qFormat/>
    <w:rsid w:val="000F38BE"/>
    <w:pPr>
      <w:keepLines w:val="0"/>
      <w:numPr>
        <w:numId w:val="0"/>
      </w:numPr>
      <w:spacing w:after="120"/>
      <w:jc w:val="left"/>
      <w:outlineLvl w:val="9"/>
    </w:pPr>
    <w:rPr>
      <w:rFonts w:ascii="DM TheSans Normal" w:eastAsia="Times New Roman" w:hAnsi="DM TheSans Normal" w:cs="Times New Roman"/>
      <w:noProof/>
      <w:color w:val="auto"/>
      <w:kern w:val="32"/>
      <w:sz w:val="32"/>
      <w:szCs w:val="32"/>
      <w:u w:val="single"/>
    </w:rPr>
  </w:style>
  <w:style w:type="paragraph" w:styleId="Index1">
    <w:name w:val="index 1"/>
    <w:basedOn w:val="Standard"/>
    <w:next w:val="Standard"/>
    <w:autoRedefine/>
    <w:uiPriority w:val="99"/>
    <w:unhideWhenUsed/>
    <w:rsid w:val="002016EA"/>
    <w:pPr>
      <w:tabs>
        <w:tab w:val="right" w:pos="9060"/>
      </w:tabs>
      <w:spacing w:line="240" w:lineRule="auto"/>
      <w:ind w:left="2268" w:right="-3340" w:hanging="2268"/>
    </w:pPr>
  </w:style>
  <w:style w:type="paragraph" w:styleId="Index2">
    <w:name w:val="index 2"/>
    <w:basedOn w:val="Standard"/>
    <w:next w:val="Standard"/>
    <w:autoRedefine/>
    <w:uiPriority w:val="99"/>
    <w:unhideWhenUsed/>
    <w:rsid w:val="000318A5"/>
    <w:pPr>
      <w:spacing w:line="240" w:lineRule="auto"/>
      <w:ind w:left="480" w:hanging="240"/>
    </w:pPr>
  </w:style>
  <w:style w:type="paragraph" w:styleId="Listenabsatz">
    <w:name w:val="List Paragraph"/>
    <w:basedOn w:val="Standard"/>
    <w:uiPriority w:val="34"/>
    <w:qFormat/>
    <w:rsid w:val="003A3389"/>
    <w:pPr>
      <w:ind w:left="720"/>
      <w:contextualSpacing/>
    </w:pPr>
  </w:style>
  <w:style w:type="character" w:styleId="Kommentarzeichen">
    <w:name w:val="annotation reference"/>
    <w:basedOn w:val="Absatz-Standardschriftart"/>
    <w:uiPriority w:val="99"/>
    <w:semiHidden/>
    <w:unhideWhenUsed/>
    <w:rsid w:val="0041236E"/>
    <w:rPr>
      <w:sz w:val="16"/>
      <w:szCs w:val="16"/>
    </w:rPr>
  </w:style>
  <w:style w:type="paragraph" w:styleId="Kommentartext">
    <w:name w:val="annotation text"/>
    <w:basedOn w:val="Standard"/>
    <w:link w:val="KommentartextZchn"/>
    <w:uiPriority w:val="99"/>
    <w:semiHidden/>
    <w:unhideWhenUsed/>
    <w:rsid w:val="0041236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236E"/>
    <w:rPr>
      <w:rFonts w:eastAsia="Times New Roman" w:cs="Calibri"/>
      <w:sz w:val="20"/>
      <w:szCs w:val="20"/>
      <w:lang w:eastAsia="en-US"/>
    </w:rPr>
  </w:style>
  <w:style w:type="paragraph" w:styleId="Kommentarthema">
    <w:name w:val="annotation subject"/>
    <w:basedOn w:val="Kommentartext"/>
    <w:next w:val="Kommentartext"/>
    <w:link w:val="KommentarthemaZchn"/>
    <w:uiPriority w:val="99"/>
    <w:semiHidden/>
    <w:unhideWhenUsed/>
    <w:rsid w:val="0041236E"/>
    <w:rPr>
      <w:b/>
      <w:bCs/>
    </w:rPr>
  </w:style>
  <w:style w:type="character" w:customStyle="1" w:styleId="KommentarthemaZchn">
    <w:name w:val="Kommentarthema Zchn"/>
    <w:basedOn w:val="KommentartextZchn"/>
    <w:link w:val="Kommentarthema"/>
    <w:uiPriority w:val="99"/>
    <w:semiHidden/>
    <w:rsid w:val="0041236E"/>
    <w:rPr>
      <w:rFonts w:eastAsia="Times New Roman" w:cs="Calibri"/>
      <w:b/>
      <w:bCs/>
      <w:sz w:val="20"/>
      <w:szCs w:val="20"/>
      <w:lang w:eastAsia="en-US"/>
    </w:rPr>
  </w:style>
  <w:style w:type="paragraph" w:styleId="berarbeitung">
    <w:name w:val="Revision"/>
    <w:hidden/>
    <w:uiPriority w:val="99"/>
    <w:semiHidden/>
    <w:rsid w:val="0041236E"/>
    <w:rPr>
      <w:rFonts w:eastAsia="Times New Roman" w:cs="Calibri"/>
      <w:sz w:val="24"/>
      <w:szCs w:val="24"/>
      <w:lang w:eastAsia="en-US"/>
    </w:rPr>
  </w:style>
  <w:style w:type="table" w:styleId="HelleSchattierung">
    <w:name w:val="Light Shading"/>
    <w:basedOn w:val="NormaleTabelle"/>
    <w:uiPriority w:val="60"/>
    <w:rsid w:val="005A63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1-Akzent1">
    <w:name w:val="Medium Shading 1 Accent 1"/>
    <w:basedOn w:val="NormaleTabelle"/>
    <w:uiPriority w:val="63"/>
    <w:rsid w:val="00B15D6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chattierung-Akzent1">
    <w:name w:val="Light Shading Accent 1"/>
    <w:basedOn w:val="NormaleTabelle"/>
    <w:uiPriority w:val="60"/>
    <w:rsid w:val="00D8486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Liste-Akzent1">
    <w:name w:val="Light List Accent 1"/>
    <w:basedOn w:val="NormaleTabelle"/>
    <w:uiPriority w:val="61"/>
    <w:rsid w:val="00D8486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Raster3-Akzent1">
    <w:name w:val="Medium Grid 3 Accent 1"/>
    <w:basedOn w:val="NormaleTabelle"/>
    <w:uiPriority w:val="69"/>
    <w:rsid w:val="00D8486A"/>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IntensivesZitat">
    <w:name w:val="Intense Quote"/>
    <w:basedOn w:val="Standard"/>
    <w:next w:val="Standard"/>
    <w:link w:val="IntensivesZitatZchn"/>
    <w:uiPriority w:val="30"/>
    <w:qFormat/>
    <w:rsid w:val="003253FC"/>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3253FC"/>
    <w:rPr>
      <w:rFonts w:eastAsia="Times New Roman" w:cs="Calibri"/>
      <w:b/>
      <w:bCs/>
      <w:i/>
      <w:iCs/>
      <w:color w:val="4F81BD" w:themeColor="accent1"/>
      <w:sz w:val="24"/>
      <w:szCs w:val="24"/>
      <w:lang w:eastAsia="en-US"/>
    </w:rPr>
  </w:style>
  <w:style w:type="character" w:styleId="HTMLCode">
    <w:name w:val="HTML Code"/>
    <w:basedOn w:val="Absatz-Standardschriftart"/>
    <w:uiPriority w:val="99"/>
    <w:semiHidden/>
    <w:unhideWhenUsed/>
    <w:rsid w:val="00864059"/>
    <w:rPr>
      <w:rFonts w:ascii="Courier New" w:eastAsia="Times New Roman" w:hAnsi="Courier New" w:cs="Courier New"/>
      <w:sz w:val="20"/>
      <w:szCs w:val="20"/>
    </w:rPr>
  </w:style>
  <w:style w:type="table" w:styleId="HellesRaster-Akzent1">
    <w:name w:val="Light Grid Accent 1"/>
    <w:basedOn w:val="NormaleTabelle"/>
    <w:uiPriority w:val="62"/>
    <w:rsid w:val="004F407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Zeilennummer">
    <w:name w:val="line number"/>
    <w:basedOn w:val="Absatz-Standardschriftart"/>
    <w:uiPriority w:val="99"/>
    <w:semiHidden/>
    <w:unhideWhenUsed/>
    <w:rsid w:val="001E1352"/>
  </w:style>
  <w:style w:type="paragraph" w:styleId="Zitat">
    <w:name w:val="Quote"/>
    <w:basedOn w:val="Standard"/>
    <w:next w:val="Standard"/>
    <w:link w:val="ZitatZchn"/>
    <w:uiPriority w:val="29"/>
    <w:qFormat/>
    <w:rsid w:val="0092563E"/>
    <w:pPr>
      <w:spacing w:after="200" w:line="276" w:lineRule="auto"/>
      <w:jc w:val="left"/>
    </w:pPr>
    <w:rPr>
      <w:rFonts w:asciiTheme="minorHAnsi" w:eastAsiaTheme="minorEastAsia" w:hAnsiTheme="minorHAnsi" w:cstheme="minorBidi"/>
      <w:i/>
      <w:iCs/>
      <w:color w:val="000000" w:themeColor="text1"/>
      <w:sz w:val="22"/>
      <w:szCs w:val="22"/>
      <w:lang w:eastAsia="de-DE"/>
    </w:rPr>
  </w:style>
  <w:style w:type="character" w:customStyle="1" w:styleId="ZitatZchn">
    <w:name w:val="Zitat Zchn"/>
    <w:basedOn w:val="Absatz-Standardschriftart"/>
    <w:link w:val="Zitat"/>
    <w:uiPriority w:val="29"/>
    <w:rsid w:val="0092563E"/>
    <w:rPr>
      <w:rFonts w:asciiTheme="minorHAnsi" w:eastAsiaTheme="minorEastAsia" w:hAnsiTheme="minorHAnsi" w:cstheme="minorBidi"/>
      <w:i/>
      <w:iCs/>
      <w:color w:val="000000" w:themeColor="text1"/>
    </w:rPr>
  </w:style>
  <w:style w:type="character" w:customStyle="1" w:styleId="sentence">
    <w:name w:val="sentence"/>
    <w:basedOn w:val="Absatz-Standardschriftart"/>
    <w:rsid w:val="00384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9958">
      <w:bodyDiv w:val="1"/>
      <w:marLeft w:val="0"/>
      <w:marRight w:val="0"/>
      <w:marTop w:val="0"/>
      <w:marBottom w:val="0"/>
      <w:divBdr>
        <w:top w:val="none" w:sz="0" w:space="0" w:color="auto"/>
        <w:left w:val="none" w:sz="0" w:space="0" w:color="auto"/>
        <w:bottom w:val="none" w:sz="0" w:space="0" w:color="auto"/>
        <w:right w:val="none" w:sz="0" w:space="0" w:color="auto"/>
      </w:divBdr>
    </w:div>
    <w:div w:id="59445858">
      <w:bodyDiv w:val="1"/>
      <w:marLeft w:val="0"/>
      <w:marRight w:val="0"/>
      <w:marTop w:val="0"/>
      <w:marBottom w:val="0"/>
      <w:divBdr>
        <w:top w:val="none" w:sz="0" w:space="0" w:color="auto"/>
        <w:left w:val="none" w:sz="0" w:space="0" w:color="auto"/>
        <w:bottom w:val="none" w:sz="0" w:space="0" w:color="auto"/>
        <w:right w:val="none" w:sz="0" w:space="0" w:color="auto"/>
      </w:divBdr>
    </w:div>
    <w:div w:id="80831320">
      <w:bodyDiv w:val="1"/>
      <w:marLeft w:val="0"/>
      <w:marRight w:val="0"/>
      <w:marTop w:val="0"/>
      <w:marBottom w:val="0"/>
      <w:divBdr>
        <w:top w:val="none" w:sz="0" w:space="0" w:color="auto"/>
        <w:left w:val="none" w:sz="0" w:space="0" w:color="auto"/>
        <w:bottom w:val="none" w:sz="0" w:space="0" w:color="auto"/>
        <w:right w:val="none" w:sz="0" w:space="0" w:color="auto"/>
      </w:divBdr>
    </w:div>
    <w:div w:id="127670890">
      <w:bodyDiv w:val="1"/>
      <w:marLeft w:val="0"/>
      <w:marRight w:val="0"/>
      <w:marTop w:val="0"/>
      <w:marBottom w:val="0"/>
      <w:divBdr>
        <w:top w:val="none" w:sz="0" w:space="0" w:color="auto"/>
        <w:left w:val="none" w:sz="0" w:space="0" w:color="auto"/>
        <w:bottom w:val="none" w:sz="0" w:space="0" w:color="auto"/>
        <w:right w:val="none" w:sz="0" w:space="0" w:color="auto"/>
      </w:divBdr>
      <w:divsChild>
        <w:div w:id="631059590">
          <w:marLeft w:val="0"/>
          <w:marRight w:val="0"/>
          <w:marTop w:val="0"/>
          <w:marBottom w:val="0"/>
          <w:divBdr>
            <w:top w:val="none" w:sz="0" w:space="0" w:color="auto"/>
            <w:left w:val="none" w:sz="0" w:space="0" w:color="auto"/>
            <w:bottom w:val="none" w:sz="0" w:space="0" w:color="auto"/>
            <w:right w:val="none" w:sz="0" w:space="0" w:color="auto"/>
          </w:divBdr>
        </w:div>
      </w:divsChild>
    </w:div>
    <w:div w:id="144517558">
      <w:bodyDiv w:val="1"/>
      <w:marLeft w:val="0"/>
      <w:marRight w:val="0"/>
      <w:marTop w:val="0"/>
      <w:marBottom w:val="0"/>
      <w:divBdr>
        <w:top w:val="none" w:sz="0" w:space="0" w:color="auto"/>
        <w:left w:val="none" w:sz="0" w:space="0" w:color="auto"/>
        <w:bottom w:val="none" w:sz="0" w:space="0" w:color="auto"/>
        <w:right w:val="none" w:sz="0" w:space="0" w:color="auto"/>
      </w:divBdr>
    </w:div>
    <w:div w:id="154154636">
      <w:bodyDiv w:val="1"/>
      <w:marLeft w:val="0"/>
      <w:marRight w:val="0"/>
      <w:marTop w:val="0"/>
      <w:marBottom w:val="0"/>
      <w:divBdr>
        <w:top w:val="none" w:sz="0" w:space="0" w:color="auto"/>
        <w:left w:val="none" w:sz="0" w:space="0" w:color="auto"/>
        <w:bottom w:val="none" w:sz="0" w:space="0" w:color="auto"/>
        <w:right w:val="none" w:sz="0" w:space="0" w:color="auto"/>
      </w:divBdr>
    </w:div>
    <w:div w:id="188228384">
      <w:bodyDiv w:val="1"/>
      <w:marLeft w:val="0"/>
      <w:marRight w:val="0"/>
      <w:marTop w:val="0"/>
      <w:marBottom w:val="0"/>
      <w:divBdr>
        <w:top w:val="none" w:sz="0" w:space="0" w:color="auto"/>
        <w:left w:val="none" w:sz="0" w:space="0" w:color="auto"/>
        <w:bottom w:val="none" w:sz="0" w:space="0" w:color="auto"/>
        <w:right w:val="none" w:sz="0" w:space="0" w:color="auto"/>
      </w:divBdr>
    </w:div>
    <w:div w:id="331221145">
      <w:bodyDiv w:val="1"/>
      <w:marLeft w:val="0"/>
      <w:marRight w:val="0"/>
      <w:marTop w:val="0"/>
      <w:marBottom w:val="0"/>
      <w:divBdr>
        <w:top w:val="none" w:sz="0" w:space="0" w:color="auto"/>
        <w:left w:val="none" w:sz="0" w:space="0" w:color="auto"/>
        <w:bottom w:val="none" w:sz="0" w:space="0" w:color="auto"/>
        <w:right w:val="none" w:sz="0" w:space="0" w:color="auto"/>
      </w:divBdr>
    </w:div>
    <w:div w:id="361051368">
      <w:bodyDiv w:val="1"/>
      <w:marLeft w:val="0"/>
      <w:marRight w:val="0"/>
      <w:marTop w:val="0"/>
      <w:marBottom w:val="0"/>
      <w:divBdr>
        <w:top w:val="none" w:sz="0" w:space="0" w:color="auto"/>
        <w:left w:val="none" w:sz="0" w:space="0" w:color="auto"/>
        <w:bottom w:val="none" w:sz="0" w:space="0" w:color="auto"/>
        <w:right w:val="none" w:sz="0" w:space="0" w:color="auto"/>
      </w:divBdr>
    </w:div>
    <w:div w:id="612979141">
      <w:bodyDiv w:val="1"/>
      <w:marLeft w:val="0"/>
      <w:marRight w:val="0"/>
      <w:marTop w:val="0"/>
      <w:marBottom w:val="0"/>
      <w:divBdr>
        <w:top w:val="none" w:sz="0" w:space="0" w:color="auto"/>
        <w:left w:val="none" w:sz="0" w:space="0" w:color="auto"/>
        <w:bottom w:val="none" w:sz="0" w:space="0" w:color="auto"/>
        <w:right w:val="none" w:sz="0" w:space="0" w:color="auto"/>
      </w:divBdr>
    </w:div>
    <w:div w:id="763383189">
      <w:bodyDiv w:val="1"/>
      <w:marLeft w:val="0"/>
      <w:marRight w:val="0"/>
      <w:marTop w:val="0"/>
      <w:marBottom w:val="0"/>
      <w:divBdr>
        <w:top w:val="none" w:sz="0" w:space="0" w:color="auto"/>
        <w:left w:val="none" w:sz="0" w:space="0" w:color="auto"/>
        <w:bottom w:val="none" w:sz="0" w:space="0" w:color="auto"/>
        <w:right w:val="none" w:sz="0" w:space="0" w:color="auto"/>
      </w:divBdr>
    </w:div>
    <w:div w:id="877739328">
      <w:bodyDiv w:val="1"/>
      <w:marLeft w:val="0"/>
      <w:marRight w:val="0"/>
      <w:marTop w:val="0"/>
      <w:marBottom w:val="0"/>
      <w:divBdr>
        <w:top w:val="none" w:sz="0" w:space="0" w:color="auto"/>
        <w:left w:val="none" w:sz="0" w:space="0" w:color="auto"/>
        <w:bottom w:val="none" w:sz="0" w:space="0" w:color="auto"/>
        <w:right w:val="none" w:sz="0" w:space="0" w:color="auto"/>
      </w:divBdr>
    </w:div>
    <w:div w:id="934674578">
      <w:bodyDiv w:val="1"/>
      <w:marLeft w:val="0"/>
      <w:marRight w:val="0"/>
      <w:marTop w:val="0"/>
      <w:marBottom w:val="0"/>
      <w:divBdr>
        <w:top w:val="none" w:sz="0" w:space="0" w:color="auto"/>
        <w:left w:val="none" w:sz="0" w:space="0" w:color="auto"/>
        <w:bottom w:val="none" w:sz="0" w:space="0" w:color="auto"/>
        <w:right w:val="none" w:sz="0" w:space="0" w:color="auto"/>
      </w:divBdr>
    </w:div>
    <w:div w:id="1018847775">
      <w:bodyDiv w:val="1"/>
      <w:marLeft w:val="0"/>
      <w:marRight w:val="0"/>
      <w:marTop w:val="0"/>
      <w:marBottom w:val="0"/>
      <w:divBdr>
        <w:top w:val="none" w:sz="0" w:space="0" w:color="auto"/>
        <w:left w:val="none" w:sz="0" w:space="0" w:color="auto"/>
        <w:bottom w:val="none" w:sz="0" w:space="0" w:color="auto"/>
        <w:right w:val="none" w:sz="0" w:space="0" w:color="auto"/>
      </w:divBdr>
    </w:div>
    <w:div w:id="1051883905">
      <w:bodyDiv w:val="1"/>
      <w:marLeft w:val="0"/>
      <w:marRight w:val="0"/>
      <w:marTop w:val="0"/>
      <w:marBottom w:val="0"/>
      <w:divBdr>
        <w:top w:val="none" w:sz="0" w:space="0" w:color="auto"/>
        <w:left w:val="none" w:sz="0" w:space="0" w:color="auto"/>
        <w:bottom w:val="none" w:sz="0" w:space="0" w:color="auto"/>
        <w:right w:val="none" w:sz="0" w:space="0" w:color="auto"/>
      </w:divBdr>
    </w:div>
    <w:div w:id="1444762495">
      <w:marLeft w:val="0"/>
      <w:marRight w:val="0"/>
      <w:marTop w:val="0"/>
      <w:marBottom w:val="0"/>
      <w:divBdr>
        <w:top w:val="none" w:sz="0" w:space="0" w:color="auto"/>
        <w:left w:val="none" w:sz="0" w:space="0" w:color="auto"/>
        <w:bottom w:val="none" w:sz="0" w:space="0" w:color="auto"/>
        <w:right w:val="none" w:sz="0" w:space="0" w:color="auto"/>
      </w:divBdr>
      <w:divsChild>
        <w:div w:id="1444762505">
          <w:marLeft w:val="0"/>
          <w:marRight w:val="0"/>
          <w:marTop w:val="0"/>
          <w:marBottom w:val="0"/>
          <w:divBdr>
            <w:top w:val="none" w:sz="0" w:space="0" w:color="auto"/>
            <w:left w:val="none" w:sz="0" w:space="0" w:color="auto"/>
            <w:bottom w:val="none" w:sz="0" w:space="0" w:color="auto"/>
            <w:right w:val="none" w:sz="0" w:space="0" w:color="auto"/>
          </w:divBdr>
        </w:div>
      </w:divsChild>
    </w:div>
    <w:div w:id="1444762496">
      <w:marLeft w:val="0"/>
      <w:marRight w:val="0"/>
      <w:marTop w:val="0"/>
      <w:marBottom w:val="0"/>
      <w:divBdr>
        <w:top w:val="none" w:sz="0" w:space="0" w:color="auto"/>
        <w:left w:val="none" w:sz="0" w:space="0" w:color="auto"/>
        <w:bottom w:val="none" w:sz="0" w:space="0" w:color="auto"/>
        <w:right w:val="none" w:sz="0" w:space="0" w:color="auto"/>
      </w:divBdr>
    </w:div>
    <w:div w:id="1444762497">
      <w:marLeft w:val="0"/>
      <w:marRight w:val="0"/>
      <w:marTop w:val="0"/>
      <w:marBottom w:val="0"/>
      <w:divBdr>
        <w:top w:val="none" w:sz="0" w:space="0" w:color="auto"/>
        <w:left w:val="none" w:sz="0" w:space="0" w:color="auto"/>
        <w:bottom w:val="none" w:sz="0" w:space="0" w:color="auto"/>
        <w:right w:val="none" w:sz="0" w:space="0" w:color="auto"/>
      </w:divBdr>
      <w:divsChild>
        <w:div w:id="1444762606">
          <w:marLeft w:val="0"/>
          <w:marRight w:val="0"/>
          <w:marTop w:val="0"/>
          <w:marBottom w:val="0"/>
          <w:divBdr>
            <w:top w:val="none" w:sz="0" w:space="0" w:color="auto"/>
            <w:left w:val="none" w:sz="0" w:space="0" w:color="auto"/>
            <w:bottom w:val="none" w:sz="0" w:space="0" w:color="auto"/>
            <w:right w:val="none" w:sz="0" w:space="0" w:color="auto"/>
          </w:divBdr>
        </w:div>
        <w:div w:id="1444762611">
          <w:marLeft w:val="0"/>
          <w:marRight w:val="0"/>
          <w:marTop w:val="0"/>
          <w:marBottom w:val="0"/>
          <w:divBdr>
            <w:top w:val="none" w:sz="0" w:space="0" w:color="auto"/>
            <w:left w:val="none" w:sz="0" w:space="0" w:color="auto"/>
            <w:bottom w:val="none" w:sz="0" w:space="0" w:color="auto"/>
            <w:right w:val="none" w:sz="0" w:space="0" w:color="auto"/>
          </w:divBdr>
        </w:div>
      </w:divsChild>
    </w:div>
    <w:div w:id="1444762499">
      <w:marLeft w:val="0"/>
      <w:marRight w:val="0"/>
      <w:marTop w:val="0"/>
      <w:marBottom w:val="0"/>
      <w:divBdr>
        <w:top w:val="none" w:sz="0" w:space="0" w:color="auto"/>
        <w:left w:val="none" w:sz="0" w:space="0" w:color="auto"/>
        <w:bottom w:val="none" w:sz="0" w:space="0" w:color="auto"/>
        <w:right w:val="none" w:sz="0" w:space="0" w:color="auto"/>
      </w:divBdr>
    </w:div>
    <w:div w:id="1444762500">
      <w:marLeft w:val="0"/>
      <w:marRight w:val="0"/>
      <w:marTop w:val="0"/>
      <w:marBottom w:val="0"/>
      <w:divBdr>
        <w:top w:val="none" w:sz="0" w:space="0" w:color="auto"/>
        <w:left w:val="none" w:sz="0" w:space="0" w:color="auto"/>
        <w:bottom w:val="none" w:sz="0" w:space="0" w:color="auto"/>
        <w:right w:val="none" w:sz="0" w:space="0" w:color="auto"/>
      </w:divBdr>
    </w:div>
    <w:div w:id="1444762501">
      <w:marLeft w:val="0"/>
      <w:marRight w:val="0"/>
      <w:marTop w:val="0"/>
      <w:marBottom w:val="0"/>
      <w:divBdr>
        <w:top w:val="none" w:sz="0" w:space="0" w:color="auto"/>
        <w:left w:val="none" w:sz="0" w:space="0" w:color="auto"/>
        <w:bottom w:val="none" w:sz="0" w:space="0" w:color="auto"/>
        <w:right w:val="none" w:sz="0" w:space="0" w:color="auto"/>
      </w:divBdr>
    </w:div>
    <w:div w:id="1444762507">
      <w:marLeft w:val="0"/>
      <w:marRight w:val="0"/>
      <w:marTop w:val="0"/>
      <w:marBottom w:val="0"/>
      <w:divBdr>
        <w:top w:val="none" w:sz="0" w:space="0" w:color="auto"/>
        <w:left w:val="none" w:sz="0" w:space="0" w:color="auto"/>
        <w:bottom w:val="none" w:sz="0" w:space="0" w:color="auto"/>
        <w:right w:val="none" w:sz="0" w:space="0" w:color="auto"/>
      </w:divBdr>
    </w:div>
    <w:div w:id="1444762508">
      <w:marLeft w:val="0"/>
      <w:marRight w:val="0"/>
      <w:marTop w:val="0"/>
      <w:marBottom w:val="0"/>
      <w:divBdr>
        <w:top w:val="none" w:sz="0" w:space="0" w:color="auto"/>
        <w:left w:val="none" w:sz="0" w:space="0" w:color="auto"/>
        <w:bottom w:val="none" w:sz="0" w:space="0" w:color="auto"/>
        <w:right w:val="none" w:sz="0" w:space="0" w:color="auto"/>
      </w:divBdr>
      <w:divsChild>
        <w:div w:id="1444762506">
          <w:marLeft w:val="547"/>
          <w:marRight w:val="0"/>
          <w:marTop w:val="154"/>
          <w:marBottom w:val="0"/>
          <w:divBdr>
            <w:top w:val="none" w:sz="0" w:space="0" w:color="auto"/>
            <w:left w:val="none" w:sz="0" w:space="0" w:color="auto"/>
            <w:bottom w:val="none" w:sz="0" w:space="0" w:color="auto"/>
            <w:right w:val="none" w:sz="0" w:space="0" w:color="auto"/>
          </w:divBdr>
        </w:div>
        <w:div w:id="1444762514">
          <w:marLeft w:val="1166"/>
          <w:marRight w:val="0"/>
          <w:marTop w:val="134"/>
          <w:marBottom w:val="0"/>
          <w:divBdr>
            <w:top w:val="none" w:sz="0" w:space="0" w:color="auto"/>
            <w:left w:val="none" w:sz="0" w:space="0" w:color="auto"/>
            <w:bottom w:val="none" w:sz="0" w:space="0" w:color="auto"/>
            <w:right w:val="none" w:sz="0" w:space="0" w:color="auto"/>
          </w:divBdr>
        </w:div>
        <w:div w:id="1444762522">
          <w:marLeft w:val="1166"/>
          <w:marRight w:val="0"/>
          <w:marTop w:val="134"/>
          <w:marBottom w:val="0"/>
          <w:divBdr>
            <w:top w:val="none" w:sz="0" w:space="0" w:color="auto"/>
            <w:left w:val="none" w:sz="0" w:space="0" w:color="auto"/>
            <w:bottom w:val="none" w:sz="0" w:space="0" w:color="auto"/>
            <w:right w:val="none" w:sz="0" w:space="0" w:color="auto"/>
          </w:divBdr>
        </w:div>
        <w:div w:id="1444762544">
          <w:marLeft w:val="1166"/>
          <w:marRight w:val="0"/>
          <w:marTop w:val="134"/>
          <w:marBottom w:val="0"/>
          <w:divBdr>
            <w:top w:val="none" w:sz="0" w:space="0" w:color="auto"/>
            <w:left w:val="none" w:sz="0" w:space="0" w:color="auto"/>
            <w:bottom w:val="none" w:sz="0" w:space="0" w:color="auto"/>
            <w:right w:val="none" w:sz="0" w:space="0" w:color="auto"/>
          </w:divBdr>
        </w:div>
        <w:div w:id="1444762555">
          <w:marLeft w:val="1166"/>
          <w:marRight w:val="0"/>
          <w:marTop w:val="134"/>
          <w:marBottom w:val="0"/>
          <w:divBdr>
            <w:top w:val="none" w:sz="0" w:space="0" w:color="auto"/>
            <w:left w:val="none" w:sz="0" w:space="0" w:color="auto"/>
            <w:bottom w:val="none" w:sz="0" w:space="0" w:color="auto"/>
            <w:right w:val="none" w:sz="0" w:space="0" w:color="auto"/>
          </w:divBdr>
        </w:div>
        <w:div w:id="1444762562">
          <w:marLeft w:val="1166"/>
          <w:marRight w:val="0"/>
          <w:marTop w:val="134"/>
          <w:marBottom w:val="0"/>
          <w:divBdr>
            <w:top w:val="none" w:sz="0" w:space="0" w:color="auto"/>
            <w:left w:val="none" w:sz="0" w:space="0" w:color="auto"/>
            <w:bottom w:val="none" w:sz="0" w:space="0" w:color="auto"/>
            <w:right w:val="none" w:sz="0" w:space="0" w:color="auto"/>
          </w:divBdr>
        </w:div>
        <w:div w:id="1444762575">
          <w:marLeft w:val="547"/>
          <w:marRight w:val="0"/>
          <w:marTop w:val="154"/>
          <w:marBottom w:val="0"/>
          <w:divBdr>
            <w:top w:val="none" w:sz="0" w:space="0" w:color="auto"/>
            <w:left w:val="none" w:sz="0" w:space="0" w:color="auto"/>
            <w:bottom w:val="none" w:sz="0" w:space="0" w:color="auto"/>
            <w:right w:val="none" w:sz="0" w:space="0" w:color="auto"/>
          </w:divBdr>
        </w:div>
      </w:divsChild>
    </w:div>
    <w:div w:id="1444762509">
      <w:marLeft w:val="0"/>
      <w:marRight w:val="0"/>
      <w:marTop w:val="0"/>
      <w:marBottom w:val="0"/>
      <w:divBdr>
        <w:top w:val="none" w:sz="0" w:space="0" w:color="auto"/>
        <w:left w:val="none" w:sz="0" w:space="0" w:color="auto"/>
        <w:bottom w:val="none" w:sz="0" w:space="0" w:color="auto"/>
        <w:right w:val="none" w:sz="0" w:space="0" w:color="auto"/>
      </w:divBdr>
      <w:divsChild>
        <w:div w:id="1444762513">
          <w:marLeft w:val="1166"/>
          <w:marRight w:val="0"/>
          <w:marTop w:val="134"/>
          <w:marBottom w:val="0"/>
          <w:divBdr>
            <w:top w:val="none" w:sz="0" w:space="0" w:color="auto"/>
            <w:left w:val="none" w:sz="0" w:space="0" w:color="auto"/>
            <w:bottom w:val="none" w:sz="0" w:space="0" w:color="auto"/>
            <w:right w:val="none" w:sz="0" w:space="0" w:color="auto"/>
          </w:divBdr>
        </w:div>
        <w:div w:id="1444762524">
          <w:marLeft w:val="1166"/>
          <w:marRight w:val="0"/>
          <w:marTop w:val="134"/>
          <w:marBottom w:val="0"/>
          <w:divBdr>
            <w:top w:val="none" w:sz="0" w:space="0" w:color="auto"/>
            <w:left w:val="none" w:sz="0" w:space="0" w:color="auto"/>
            <w:bottom w:val="none" w:sz="0" w:space="0" w:color="auto"/>
            <w:right w:val="none" w:sz="0" w:space="0" w:color="auto"/>
          </w:divBdr>
        </w:div>
        <w:div w:id="1444762553">
          <w:marLeft w:val="547"/>
          <w:marRight w:val="0"/>
          <w:marTop w:val="154"/>
          <w:marBottom w:val="0"/>
          <w:divBdr>
            <w:top w:val="none" w:sz="0" w:space="0" w:color="auto"/>
            <w:left w:val="none" w:sz="0" w:space="0" w:color="auto"/>
            <w:bottom w:val="none" w:sz="0" w:space="0" w:color="auto"/>
            <w:right w:val="none" w:sz="0" w:space="0" w:color="auto"/>
          </w:divBdr>
        </w:div>
        <w:div w:id="1444762573">
          <w:marLeft w:val="547"/>
          <w:marRight w:val="0"/>
          <w:marTop w:val="154"/>
          <w:marBottom w:val="0"/>
          <w:divBdr>
            <w:top w:val="none" w:sz="0" w:space="0" w:color="auto"/>
            <w:left w:val="none" w:sz="0" w:space="0" w:color="auto"/>
            <w:bottom w:val="none" w:sz="0" w:space="0" w:color="auto"/>
            <w:right w:val="none" w:sz="0" w:space="0" w:color="auto"/>
          </w:divBdr>
        </w:div>
      </w:divsChild>
    </w:div>
    <w:div w:id="1444762516">
      <w:marLeft w:val="0"/>
      <w:marRight w:val="0"/>
      <w:marTop w:val="0"/>
      <w:marBottom w:val="0"/>
      <w:divBdr>
        <w:top w:val="none" w:sz="0" w:space="0" w:color="auto"/>
        <w:left w:val="none" w:sz="0" w:space="0" w:color="auto"/>
        <w:bottom w:val="none" w:sz="0" w:space="0" w:color="auto"/>
        <w:right w:val="none" w:sz="0" w:space="0" w:color="auto"/>
      </w:divBdr>
    </w:div>
    <w:div w:id="1444762519">
      <w:marLeft w:val="0"/>
      <w:marRight w:val="0"/>
      <w:marTop w:val="0"/>
      <w:marBottom w:val="0"/>
      <w:divBdr>
        <w:top w:val="none" w:sz="0" w:space="0" w:color="auto"/>
        <w:left w:val="none" w:sz="0" w:space="0" w:color="auto"/>
        <w:bottom w:val="none" w:sz="0" w:space="0" w:color="auto"/>
        <w:right w:val="none" w:sz="0" w:space="0" w:color="auto"/>
      </w:divBdr>
    </w:div>
    <w:div w:id="1444762526">
      <w:marLeft w:val="0"/>
      <w:marRight w:val="0"/>
      <w:marTop w:val="0"/>
      <w:marBottom w:val="0"/>
      <w:divBdr>
        <w:top w:val="none" w:sz="0" w:space="0" w:color="auto"/>
        <w:left w:val="none" w:sz="0" w:space="0" w:color="auto"/>
        <w:bottom w:val="none" w:sz="0" w:space="0" w:color="auto"/>
        <w:right w:val="none" w:sz="0" w:space="0" w:color="auto"/>
      </w:divBdr>
    </w:div>
    <w:div w:id="1444762529">
      <w:marLeft w:val="0"/>
      <w:marRight w:val="0"/>
      <w:marTop w:val="0"/>
      <w:marBottom w:val="0"/>
      <w:divBdr>
        <w:top w:val="none" w:sz="0" w:space="0" w:color="auto"/>
        <w:left w:val="none" w:sz="0" w:space="0" w:color="auto"/>
        <w:bottom w:val="none" w:sz="0" w:space="0" w:color="auto"/>
        <w:right w:val="none" w:sz="0" w:space="0" w:color="auto"/>
      </w:divBdr>
      <w:divsChild>
        <w:div w:id="1444762515">
          <w:marLeft w:val="1166"/>
          <w:marRight w:val="0"/>
          <w:marTop w:val="115"/>
          <w:marBottom w:val="0"/>
          <w:divBdr>
            <w:top w:val="none" w:sz="0" w:space="0" w:color="auto"/>
            <w:left w:val="none" w:sz="0" w:space="0" w:color="auto"/>
            <w:bottom w:val="none" w:sz="0" w:space="0" w:color="auto"/>
            <w:right w:val="none" w:sz="0" w:space="0" w:color="auto"/>
          </w:divBdr>
        </w:div>
        <w:div w:id="1444762533">
          <w:marLeft w:val="547"/>
          <w:marRight w:val="0"/>
          <w:marTop w:val="134"/>
          <w:marBottom w:val="0"/>
          <w:divBdr>
            <w:top w:val="none" w:sz="0" w:space="0" w:color="auto"/>
            <w:left w:val="none" w:sz="0" w:space="0" w:color="auto"/>
            <w:bottom w:val="none" w:sz="0" w:space="0" w:color="auto"/>
            <w:right w:val="none" w:sz="0" w:space="0" w:color="auto"/>
          </w:divBdr>
        </w:div>
        <w:div w:id="1444762552">
          <w:marLeft w:val="547"/>
          <w:marRight w:val="0"/>
          <w:marTop w:val="134"/>
          <w:marBottom w:val="0"/>
          <w:divBdr>
            <w:top w:val="none" w:sz="0" w:space="0" w:color="auto"/>
            <w:left w:val="none" w:sz="0" w:space="0" w:color="auto"/>
            <w:bottom w:val="none" w:sz="0" w:space="0" w:color="auto"/>
            <w:right w:val="none" w:sz="0" w:space="0" w:color="auto"/>
          </w:divBdr>
        </w:div>
        <w:div w:id="1444762557">
          <w:marLeft w:val="1166"/>
          <w:marRight w:val="0"/>
          <w:marTop w:val="115"/>
          <w:marBottom w:val="0"/>
          <w:divBdr>
            <w:top w:val="none" w:sz="0" w:space="0" w:color="auto"/>
            <w:left w:val="none" w:sz="0" w:space="0" w:color="auto"/>
            <w:bottom w:val="none" w:sz="0" w:space="0" w:color="auto"/>
            <w:right w:val="none" w:sz="0" w:space="0" w:color="auto"/>
          </w:divBdr>
        </w:div>
        <w:div w:id="1444762563">
          <w:marLeft w:val="1166"/>
          <w:marRight w:val="0"/>
          <w:marTop w:val="115"/>
          <w:marBottom w:val="0"/>
          <w:divBdr>
            <w:top w:val="none" w:sz="0" w:space="0" w:color="auto"/>
            <w:left w:val="none" w:sz="0" w:space="0" w:color="auto"/>
            <w:bottom w:val="none" w:sz="0" w:space="0" w:color="auto"/>
            <w:right w:val="none" w:sz="0" w:space="0" w:color="auto"/>
          </w:divBdr>
        </w:div>
      </w:divsChild>
    </w:div>
    <w:div w:id="1444762535">
      <w:marLeft w:val="0"/>
      <w:marRight w:val="0"/>
      <w:marTop w:val="0"/>
      <w:marBottom w:val="0"/>
      <w:divBdr>
        <w:top w:val="none" w:sz="0" w:space="0" w:color="auto"/>
        <w:left w:val="none" w:sz="0" w:space="0" w:color="auto"/>
        <w:bottom w:val="none" w:sz="0" w:space="0" w:color="auto"/>
        <w:right w:val="none" w:sz="0" w:space="0" w:color="auto"/>
      </w:divBdr>
      <w:divsChild>
        <w:div w:id="1444762534">
          <w:marLeft w:val="547"/>
          <w:marRight w:val="0"/>
          <w:marTop w:val="154"/>
          <w:marBottom w:val="0"/>
          <w:divBdr>
            <w:top w:val="none" w:sz="0" w:space="0" w:color="auto"/>
            <w:left w:val="none" w:sz="0" w:space="0" w:color="auto"/>
            <w:bottom w:val="none" w:sz="0" w:space="0" w:color="auto"/>
            <w:right w:val="none" w:sz="0" w:space="0" w:color="auto"/>
          </w:divBdr>
        </w:div>
        <w:div w:id="1444762550">
          <w:marLeft w:val="547"/>
          <w:marRight w:val="0"/>
          <w:marTop w:val="154"/>
          <w:marBottom w:val="0"/>
          <w:divBdr>
            <w:top w:val="none" w:sz="0" w:space="0" w:color="auto"/>
            <w:left w:val="none" w:sz="0" w:space="0" w:color="auto"/>
            <w:bottom w:val="none" w:sz="0" w:space="0" w:color="auto"/>
            <w:right w:val="none" w:sz="0" w:space="0" w:color="auto"/>
          </w:divBdr>
        </w:div>
        <w:div w:id="1444762569">
          <w:marLeft w:val="1166"/>
          <w:marRight w:val="0"/>
          <w:marTop w:val="134"/>
          <w:marBottom w:val="0"/>
          <w:divBdr>
            <w:top w:val="none" w:sz="0" w:space="0" w:color="auto"/>
            <w:left w:val="none" w:sz="0" w:space="0" w:color="auto"/>
            <w:bottom w:val="none" w:sz="0" w:space="0" w:color="auto"/>
            <w:right w:val="none" w:sz="0" w:space="0" w:color="auto"/>
          </w:divBdr>
        </w:div>
        <w:div w:id="1444762572">
          <w:marLeft w:val="1166"/>
          <w:marRight w:val="0"/>
          <w:marTop w:val="134"/>
          <w:marBottom w:val="0"/>
          <w:divBdr>
            <w:top w:val="none" w:sz="0" w:space="0" w:color="auto"/>
            <w:left w:val="none" w:sz="0" w:space="0" w:color="auto"/>
            <w:bottom w:val="none" w:sz="0" w:space="0" w:color="auto"/>
            <w:right w:val="none" w:sz="0" w:space="0" w:color="auto"/>
          </w:divBdr>
        </w:div>
        <w:div w:id="1444762574">
          <w:marLeft w:val="1166"/>
          <w:marRight w:val="0"/>
          <w:marTop w:val="134"/>
          <w:marBottom w:val="0"/>
          <w:divBdr>
            <w:top w:val="none" w:sz="0" w:space="0" w:color="auto"/>
            <w:left w:val="none" w:sz="0" w:space="0" w:color="auto"/>
            <w:bottom w:val="none" w:sz="0" w:space="0" w:color="auto"/>
            <w:right w:val="none" w:sz="0" w:space="0" w:color="auto"/>
          </w:divBdr>
        </w:div>
      </w:divsChild>
    </w:div>
    <w:div w:id="1444762536">
      <w:marLeft w:val="0"/>
      <w:marRight w:val="0"/>
      <w:marTop w:val="0"/>
      <w:marBottom w:val="0"/>
      <w:divBdr>
        <w:top w:val="none" w:sz="0" w:space="0" w:color="auto"/>
        <w:left w:val="none" w:sz="0" w:space="0" w:color="auto"/>
        <w:bottom w:val="none" w:sz="0" w:space="0" w:color="auto"/>
        <w:right w:val="none" w:sz="0" w:space="0" w:color="auto"/>
      </w:divBdr>
    </w:div>
    <w:div w:id="1444762537">
      <w:marLeft w:val="0"/>
      <w:marRight w:val="0"/>
      <w:marTop w:val="0"/>
      <w:marBottom w:val="0"/>
      <w:divBdr>
        <w:top w:val="none" w:sz="0" w:space="0" w:color="auto"/>
        <w:left w:val="none" w:sz="0" w:space="0" w:color="auto"/>
        <w:bottom w:val="none" w:sz="0" w:space="0" w:color="auto"/>
        <w:right w:val="none" w:sz="0" w:space="0" w:color="auto"/>
      </w:divBdr>
    </w:div>
    <w:div w:id="1444762538">
      <w:marLeft w:val="0"/>
      <w:marRight w:val="0"/>
      <w:marTop w:val="0"/>
      <w:marBottom w:val="0"/>
      <w:divBdr>
        <w:top w:val="none" w:sz="0" w:space="0" w:color="auto"/>
        <w:left w:val="none" w:sz="0" w:space="0" w:color="auto"/>
        <w:bottom w:val="none" w:sz="0" w:space="0" w:color="auto"/>
        <w:right w:val="none" w:sz="0" w:space="0" w:color="auto"/>
      </w:divBdr>
    </w:div>
    <w:div w:id="1444762539">
      <w:marLeft w:val="0"/>
      <w:marRight w:val="0"/>
      <w:marTop w:val="0"/>
      <w:marBottom w:val="0"/>
      <w:divBdr>
        <w:top w:val="none" w:sz="0" w:space="0" w:color="auto"/>
        <w:left w:val="none" w:sz="0" w:space="0" w:color="auto"/>
        <w:bottom w:val="none" w:sz="0" w:space="0" w:color="auto"/>
        <w:right w:val="none" w:sz="0" w:space="0" w:color="auto"/>
      </w:divBdr>
    </w:div>
    <w:div w:id="1444762540">
      <w:marLeft w:val="0"/>
      <w:marRight w:val="0"/>
      <w:marTop w:val="0"/>
      <w:marBottom w:val="0"/>
      <w:divBdr>
        <w:top w:val="none" w:sz="0" w:space="0" w:color="auto"/>
        <w:left w:val="none" w:sz="0" w:space="0" w:color="auto"/>
        <w:bottom w:val="none" w:sz="0" w:space="0" w:color="auto"/>
        <w:right w:val="none" w:sz="0" w:space="0" w:color="auto"/>
      </w:divBdr>
    </w:div>
    <w:div w:id="1444762541">
      <w:marLeft w:val="0"/>
      <w:marRight w:val="0"/>
      <w:marTop w:val="0"/>
      <w:marBottom w:val="0"/>
      <w:divBdr>
        <w:top w:val="none" w:sz="0" w:space="0" w:color="auto"/>
        <w:left w:val="none" w:sz="0" w:space="0" w:color="auto"/>
        <w:bottom w:val="none" w:sz="0" w:space="0" w:color="auto"/>
        <w:right w:val="none" w:sz="0" w:space="0" w:color="auto"/>
      </w:divBdr>
    </w:div>
    <w:div w:id="1444762542">
      <w:marLeft w:val="0"/>
      <w:marRight w:val="0"/>
      <w:marTop w:val="0"/>
      <w:marBottom w:val="0"/>
      <w:divBdr>
        <w:top w:val="none" w:sz="0" w:space="0" w:color="auto"/>
        <w:left w:val="none" w:sz="0" w:space="0" w:color="auto"/>
        <w:bottom w:val="none" w:sz="0" w:space="0" w:color="auto"/>
        <w:right w:val="none" w:sz="0" w:space="0" w:color="auto"/>
      </w:divBdr>
      <w:divsChild>
        <w:div w:id="1444762531">
          <w:marLeft w:val="547"/>
          <w:marRight w:val="0"/>
          <w:marTop w:val="154"/>
          <w:marBottom w:val="0"/>
          <w:divBdr>
            <w:top w:val="none" w:sz="0" w:space="0" w:color="auto"/>
            <w:left w:val="none" w:sz="0" w:space="0" w:color="auto"/>
            <w:bottom w:val="none" w:sz="0" w:space="0" w:color="auto"/>
            <w:right w:val="none" w:sz="0" w:space="0" w:color="auto"/>
          </w:divBdr>
        </w:div>
        <w:div w:id="1444762543">
          <w:marLeft w:val="1166"/>
          <w:marRight w:val="0"/>
          <w:marTop w:val="134"/>
          <w:marBottom w:val="0"/>
          <w:divBdr>
            <w:top w:val="none" w:sz="0" w:space="0" w:color="auto"/>
            <w:left w:val="none" w:sz="0" w:space="0" w:color="auto"/>
            <w:bottom w:val="none" w:sz="0" w:space="0" w:color="auto"/>
            <w:right w:val="none" w:sz="0" w:space="0" w:color="auto"/>
          </w:divBdr>
        </w:div>
        <w:div w:id="1444762549">
          <w:marLeft w:val="1166"/>
          <w:marRight w:val="0"/>
          <w:marTop w:val="134"/>
          <w:marBottom w:val="0"/>
          <w:divBdr>
            <w:top w:val="none" w:sz="0" w:space="0" w:color="auto"/>
            <w:left w:val="none" w:sz="0" w:space="0" w:color="auto"/>
            <w:bottom w:val="none" w:sz="0" w:space="0" w:color="auto"/>
            <w:right w:val="none" w:sz="0" w:space="0" w:color="auto"/>
          </w:divBdr>
        </w:div>
        <w:div w:id="1444762560">
          <w:marLeft w:val="547"/>
          <w:marRight w:val="0"/>
          <w:marTop w:val="154"/>
          <w:marBottom w:val="0"/>
          <w:divBdr>
            <w:top w:val="none" w:sz="0" w:space="0" w:color="auto"/>
            <w:left w:val="none" w:sz="0" w:space="0" w:color="auto"/>
            <w:bottom w:val="none" w:sz="0" w:space="0" w:color="auto"/>
            <w:right w:val="none" w:sz="0" w:space="0" w:color="auto"/>
          </w:divBdr>
        </w:div>
        <w:div w:id="1444762571">
          <w:marLeft w:val="547"/>
          <w:marRight w:val="0"/>
          <w:marTop w:val="154"/>
          <w:marBottom w:val="0"/>
          <w:divBdr>
            <w:top w:val="none" w:sz="0" w:space="0" w:color="auto"/>
            <w:left w:val="none" w:sz="0" w:space="0" w:color="auto"/>
            <w:bottom w:val="none" w:sz="0" w:space="0" w:color="auto"/>
            <w:right w:val="none" w:sz="0" w:space="0" w:color="auto"/>
          </w:divBdr>
        </w:div>
      </w:divsChild>
    </w:div>
    <w:div w:id="1444762551">
      <w:marLeft w:val="0"/>
      <w:marRight w:val="0"/>
      <w:marTop w:val="0"/>
      <w:marBottom w:val="0"/>
      <w:divBdr>
        <w:top w:val="none" w:sz="0" w:space="0" w:color="auto"/>
        <w:left w:val="none" w:sz="0" w:space="0" w:color="auto"/>
        <w:bottom w:val="none" w:sz="0" w:space="0" w:color="auto"/>
        <w:right w:val="none" w:sz="0" w:space="0" w:color="auto"/>
      </w:divBdr>
      <w:divsChild>
        <w:div w:id="1444762512">
          <w:marLeft w:val="1166"/>
          <w:marRight w:val="0"/>
          <w:marTop w:val="115"/>
          <w:marBottom w:val="0"/>
          <w:divBdr>
            <w:top w:val="none" w:sz="0" w:space="0" w:color="auto"/>
            <w:left w:val="none" w:sz="0" w:space="0" w:color="auto"/>
            <w:bottom w:val="none" w:sz="0" w:space="0" w:color="auto"/>
            <w:right w:val="none" w:sz="0" w:space="0" w:color="auto"/>
          </w:divBdr>
        </w:div>
        <w:div w:id="1444762545">
          <w:marLeft w:val="547"/>
          <w:marRight w:val="0"/>
          <w:marTop w:val="134"/>
          <w:marBottom w:val="0"/>
          <w:divBdr>
            <w:top w:val="none" w:sz="0" w:space="0" w:color="auto"/>
            <w:left w:val="none" w:sz="0" w:space="0" w:color="auto"/>
            <w:bottom w:val="none" w:sz="0" w:space="0" w:color="auto"/>
            <w:right w:val="none" w:sz="0" w:space="0" w:color="auto"/>
          </w:divBdr>
        </w:div>
        <w:div w:id="1444762548">
          <w:marLeft w:val="547"/>
          <w:marRight w:val="0"/>
          <w:marTop w:val="134"/>
          <w:marBottom w:val="0"/>
          <w:divBdr>
            <w:top w:val="none" w:sz="0" w:space="0" w:color="auto"/>
            <w:left w:val="none" w:sz="0" w:space="0" w:color="auto"/>
            <w:bottom w:val="none" w:sz="0" w:space="0" w:color="auto"/>
            <w:right w:val="none" w:sz="0" w:space="0" w:color="auto"/>
          </w:divBdr>
        </w:div>
        <w:div w:id="1444762558">
          <w:marLeft w:val="1166"/>
          <w:marRight w:val="0"/>
          <w:marTop w:val="115"/>
          <w:marBottom w:val="0"/>
          <w:divBdr>
            <w:top w:val="none" w:sz="0" w:space="0" w:color="auto"/>
            <w:left w:val="none" w:sz="0" w:space="0" w:color="auto"/>
            <w:bottom w:val="none" w:sz="0" w:space="0" w:color="auto"/>
            <w:right w:val="none" w:sz="0" w:space="0" w:color="auto"/>
          </w:divBdr>
        </w:div>
      </w:divsChild>
    </w:div>
    <w:div w:id="1444762554">
      <w:marLeft w:val="0"/>
      <w:marRight w:val="0"/>
      <w:marTop w:val="0"/>
      <w:marBottom w:val="0"/>
      <w:divBdr>
        <w:top w:val="none" w:sz="0" w:space="0" w:color="auto"/>
        <w:left w:val="none" w:sz="0" w:space="0" w:color="auto"/>
        <w:bottom w:val="none" w:sz="0" w:space="0" w:color="auto"/>
        <w:right w:val="none" w:sz="0" w:space="0" w:color="auto"/>
      </w:divBdr>
      <w:divsChild>
        <w:div w:id="1444762525">
          <w:marLeft w:val="0"/>
          <w:marRight w:val="0"/>
          <w:marTop w:val="0"/>
          <w:marBottom w:val="0"/>
          <w:divBdr>
            <w:top w:val="none" w:sz="0" w:space="0" w:color="auto"/>
            <w:left w:val="none" w:sz="0" w:space="0" w:color="auto"/>
            <w:bottom w:val="none" w:sz="0" w:space="0" w:color="auto"/>
            <w:right w:val="none" w:sz="0" w:space="0" w:color="auto"/>
          </w:divBdr>
        </w:div>
        <w:div w:id="1444762546">
          <w:marLeft w:val="0"/>
          <w:marRight w:val="0"/>
          <w:marTop w:val="0"/>
          <w:marBottom w:val="0"/>
          <w:divBdr>
            <w:top w:val="none" w:sz="0" w:space="0" w:color="auto"/>
            <w:left w:val="none" w:sz="0" w:space="0" w:color="auto"/>
            <w:bottom w:val="none" w:sz="0" w:space="0" w:color="auto"/>
            <w:right w:val="none" w:sz="0" w:space="0" w:color="auto"/>
          </w:divBdr>
        </w:div>
        <w:div w:id="1444762556">
          <w:marLeft w:val="0"/>
          <w:marRight w:val="0"/>
          <w:marTop w:val="0"/>
          <w:marBottom w:val="0"/>
          <w:divBdr>
            <w:top w:val="none" w:sz="0" w:space="0" w:color="auto"/>
            <w:left w:val="none" w:sz="0" w:space="0" w:color="auto"/>
            <w:bottom w:val="none" w:sz="0" w:space="0" w:color="auto"/>
            <w:right w:val="none" w:sz="0" w:space="0" w:color="auto"/>
          </w:divBdr>
        </w:div>
        <w:div w:id="1444762565">
          <w:marLeft w:val="0"/>
          <w:marRight w:val="0"/>
          <w:marTop w:val="0"/>
          <w:marBottom w:val="0"/>
          <w:divBdr>
            <w:top w:val="none" w:sz="0" w:space="0" w:color="auto"/>
            <w:left w:val="none" w:sz="0" w:space="0" w:color="auto"/>
            <w:bottom w:val="none" w:sz="0" w:space="0" w:color="auto"/>
            <w:right w:val="none" w:sz="0" w:space="0" w:color="auto"/>
          </w:divBdr>
        </w:div>
        <w:div w:id="1444762568">
          <w:marLeft w:val="0"/>
          <w:marRight w:val="0"/>
          <w:marTop w:val="0"/>
          <w:marBottom w:val="0"/>
          <w:divBdr>
            <w:top w:val="none" w:sz="0" w:space="0" w:color="auto"/>
            <w:left w:val="none" w:sz="0" w:space="0" w:color="auto"/>
            <w:bottom w:val="none" w:sz="0" w:space="0" w:color="auto"/>
            <w:right w:val="none" w:sz="0" w:space="0" w:color="auto"/>
          </w:divBdr>
        </w:div>
      </w:divsChild>
    </w:div>
    <w:div w:id="1444762559">
      <w:marLeft w:val="0"/>
      <w:marRight w:val="0"/>
      <w:marTop w:val="0"/>
      <w:marBottom w:val="0"/>
      <w:divBdr>
        <w:top w:val="none" w:sz="0" w:space="0" w:color="auto"/>
        <w:left w:val="none" w:sz="0" w:space="0" w:color="auto"/>
        <w:bottom w:val="none" w:sz="0" w:space="0" w:color="auto"/>
        <w:right w:val="none" w:sz="0" w:space="0" w:color="auto"/>
      </w:divBdr>
      <w:divsChild>
        <w:div w:id="1444762517">
          <w:marLeft w:val="1166"/>
          <w:marRight w:val="0"/>
          <w:marTop w:val="134"/>
          <w:marBottom w:val="0"/>
          <w:divBdr>
            <w:top w:val="none" w:sz="0" w:space="0" w:color="auto"/>
            <w:left w:val="none" w:sz="0" w:space="0" w:color="auto"/>
            <w:bottom w:val="none" w:sz="0" w:space="0" w:color="auto"/>
            <w:right w:val="none" w:sz="0" w:space="0" w:color="auto"/>
          </w:divBdr>
        </w:div>
        <w:div w:id="1444762518">
          <w:marLeft w:val="547"/>
          <w:marRight w:val="0"/>
          <w:marTop w:val="154"/>
          <w:marBottom w:val="0"/>
          <w:divBdr>
            <w:top w:val="none" w:sz="0" w:space="0" w:color="auto"/>
            <w:left w:val="none" w:sz="0" w:space="0" w:color="auto"/>
            <w:bottom w:val="none" w:sz="0" w:space="0" w:color="auto"/>
            <w:right w:val="none" w:sz="0" w:space="0" w:color="auto"/>
          </w:divBdr>
        </w:div>
        <w:div w:id="1444762528">
          <w:marLeft w:val="547"/>
          <w:marRight w:val="0"/>
          <w:marTop w:val="154"/>
          <w:marBottom w:val="0"/>
          <w:divBdr>
            <w:top w:val="none" w:sz="0" w:space="0" w:color="auto"/>
            <w:left w:val="none" w:sz="0" w:space="0" w:color="auto"/>
            <w:bottom w:val="none" w:sz="0" w:space="0" w:color="auto"/>
            <w:right w:val="none" w:sz="0" w:space="0" w:color="auto"/>
          </w:divBdr>
        </w:div>
        <w:div w:id="1444762561">
          <w:marLeft w:val="1166"/>
          <w:marRight w:val="0"/>
          <w:marTop w:val="134"/>
          <w:marBottom w:val="0"/>
          <w:divBdr>
            <w:top w:val="none" w:sz="0" w:space="0" w:color="auto"/>
            <w:left w:val="none" w:sz="0" w:space="0" w:color="auto"/>
            <w:bottom w:val="none" w:sz="0" w:space="0" w:color="auto"/>
            <w:right w:val="none" w:sz="0" w:space="0" w:color="auto"/>
          </w:divBdr>
        </w:div>
        <w:div w:id="1444762570">
          <w:marLeft w:val="1166"/>
          <w:marRight w:val="0"/>
          <w:marTop w:val="134"/>
          <w:marBottom w:val="0"/>
          <w:divBdr>
            <w:top w:val="none" w:sz="0" w:space="0" w:color="auto"/>
            <w:left w:val="none" w:sz="0" w:space="0" w:color="auto"/>
            <w:bottom w:val="none" w:sz="0" w:space="0" w:color="auto"/>
            <w:right w:val="none" w:sz="0" w:space="0" w:color="auto"/>
          </w:divBdr>
        </w:div>
      </w:divsChild>
    </w:div>
    <w:div w:id="1444762566">
      <w:marLeft w:val="0"/>
      <w:marRight w:val="0"/>
      <w:marTop w:val="0"/>
      <w:marBottom w:val="0"/>
      <w:divBdr>
        <w:top w:val="none" w:sz="0" w:space="0" w:color="auto"/>
        <w:left w:val="none" w:sz="0" w:space="0" w:color="auto"/>
        <w:bottom w:val="none" w:sz="0" w:space="0" w:color="auto"/>
        <w:right w:val="none" w:sz="0" w:space="0" w:color="auto"/>
      </w:divBdr>
      <w:divsChild>
        <w:div w:id="1444762520">
          <w:marLeft w:val="547"/>
          <w:marRight w:val="0"/>
          <w:marTop w:val="134"/>
          <w:marBottom w:val="0"/>
          <w:divBdr>
            <w:top w:val="none" w:sz="0" w:space="0" w:color="auto"/>
            <w:left w:val="none" w:sz="0" w:space="0" w:color="auto"/>
            <w:bottom w:val="none" w:sz="0" w:space="0" w:color="auto"/>
            <w:right w:val="none" w:sz="0" w:space="0" w:color="auto"/>
          </w:divBdr>
        </w:div>
        <w:div w:id="1444762547">
          <w:marLeft w:val="547"/>
          <w:marRight w:val="0"/>
          <w:marTop w:val="134"/>
          <w:marBottom w:val="0"/>
          <w:divBdr>
            <w:top w:val="none" w:sz="0" w:space="0" w:color="auto"/>
            <w:left w:val="none" w:sz="0" w:space="0" w:color="auto"/>
            <w:bottom w:val="none" w:sz="0" w:space="0" w:color="auto"/>
            <w:right w:val="none" w:sz="0" w:space="0" w:color="auto"/>
          </w:divBdr>
        </w:div>
      </w:divsChild>
    </w:div>
    <w:div w:id="1444762567">
      <w:marLeft w:val="0"/>
      <w:marRight w:val="0"/>
      <w:marTop w:val="0"/>
      <w:marBottom w:val="0"/>
      <w:divBdr>
        <w:top w:val="none" w:sz="0" w:space="0" w:color="auto"/>
        <w:left w:val="none" w:sz="0" w:space="0" w:color="auto"/>
        <w:bottom w:val="none" w:sz="0" w:space="0" w:color="auto"/>
        <w:right w:val="none" w:sz="0" w:space="0" w:color="auto"/>
      </w:divBdr>
      <w:divsChild>
        <w:div w:id="1444762523">
          <w:marLeft w:val="1166"/>
          <w:marRight w:val="0"/>
          <w:marTop w:val="115"/>
          <w:marBottom w:val="0"/>
          <w:divBdr>
            <w:top w:val="none" w:sz="0" w:space="0" w:color="auto"/>
            <w:left w:val="none" w:sz="0" w:space="0" w:color="auto"/>
            <w:bottom w:val="none" w:sz="0" w:space="0" w:color="auto"/>
            <w:right w:val="none" w:sz="0" w:space="0" w:color="auto"/>
          </w:divBdr>
        </w:div>
        <w:div w:id="1444762527">
          <w:marLeft w:val="547"/>
          <w:marRight w:val="0"/>
          <w:marTop w:val="134"/>
          <w:marBottom w:val="0"/>
          <w:divBdr>
            <w:top w:val="none" w:sz="0" w:space="0" w:color="auto"/>
            <w:left w:val="none" w:sz="0" w:space="0" w:color="auto"/>
            <w:bottom w:val="none" w:sz="0" w:space="0" w:color="auto"/>
            <w:right w:val="none" w:sz="0" w:space="0" w:color="auto"/>
          </w:divBdr>
        </w:div>
        <w:div w:id="1444762530">
          <w:marLeft w:val="1166"/>
          <w:marRight w:val="0"/>
          <w:marTop w:val="115"/>
          <w:marBottom w:val="0"/>
          <w:divBdr>
            <w:top w:val="none" w:sz="0" w:space="0" w:color="auto"/>
            <w:left w:val="none" w:sz="0" w:space="0" w:color="auto"/>
            <w:bottom w:val="none" w:sz="0" w:space="0" w:color="auto"/>
            <w:right w:val="none" w:sz="0" w:space="0" w:color="auto"/>
          </w:divBdr>
        </w:div>
        <w:div w:id="1444762532">
          <w:marLeft w:val="1166"/>
          <w:marRight w:val="0"/>
          <w:marTop w:val="115"/>
          <w:marBottom w:val="0"/>
          <w:divBdr>
            <w:top w:val="none" w:sz="0" w:space="0" w:color="auto"/>
            <w:left w:val="none" w:sz="0" w:space="0" w:color="auto"/>
            <w:bottom w:val="none" w:sz="0" w:space="0" w:color="auto"/>
            <w:right w:val="none" w:sz="0" w:space="0" w:color="auto"/>
          </w:divBdr>
        </w:div>
        <w:div w:id="1444762564">
          <w:marLeft w:val="547"/>
          <w:marRight w:val="0"/>
          <w:marTop w:val="134"/>
          <w:marBottom w:val="0"/>
          <w:divBdr>
            <w:top w:val="none" w:sz="0" w:space="0" w:color="auto"/>
            <w:left w:val="none" w:sz="0" w:space="0" w:color="auto"/>
            <w:bottom w:val="none" w:sz="0" w:space="0" w:color="auto"/>
            <w:right w:val="none" w:sz="0" w:space="0" w:color="auto"/>
          </w:divBdr>
        </w:div>
      </w:divsChild>
    </w:div>
    <w:div w:id="1444762576">
      <w:marLeft w:val="0"/>
      <w:marRight w:val="0"/>
      <w:marTop w:val="0"/>
      <w:marBottom w:val="0"/>
      <w:divBdr>
        <w:top w:val="none" w:sz="0" w:space="0" w:color="auto"/>
        <w:left w:val="none" w:sz="0" w:space="0" w:color="auto"/>
        <w:bottom w:val="none" w:sz="0" w:space="0" w:color="auto"/>
        <w:right w:val="none" w:sz="0" w:space="0" w:color="auto"/>
      </w:divBdr>
      <w:divsChild>
        <w:div w:id="1444762510">
          <w:marLeft w:val="547"/>
          <w:marRight w:val="0"/>
          <w:marTop w:val="134"/>
          <w:marBottom w:val="0"/>
          <w:divBdr>
            <w:top w:val="none" w:sz="0" w:space="0" w:color="auto"/>
            <w:left w:val="none" w:sz="0" w:space="0" w:color="auto"/>
            <w:bottom w:val="none" w:sz="0" w:space="0" w:color="auto"/>
            <w:right w:val="none" w:sz="0" w:space="0" w:color="auto"/>
          </w:divBdr>
        </w:div>
        <w:div w:id="1444762511">
          <w:marLeft w:val="547"/>
          <w:marRight w:val="0"/>
          <w:marTop w:val="134"/>
          <w:marBottom w:val="0"/>
          <w:divBdr>
            <w:top w:val="none" w:sz="0" w:space="0" w:color="auto"/>
            <w:left w:val="none" w:sz="0" w:space="0" w:color="auto"/>
            <w:bottom w:val="none" w:sz="0" w:space="0" w:color="auto"/>
            <w:right w:val="none" w:sz="0" w:space="0" w:color="auto"/>
          </w:divBdr>
        </w:div>
        <w:div w:id="1444762521">
          <w:marLeft w:val="547"/>
          <w:marRight w:val="0"/>
          <w:marTop w:val="134"/>
          <w:marBottom w:val="0"/>
          <w:divBdr>
            <w:top w:val="none" w:sz="0" w:space="0" w:color="auto"/>
            <w:left w:val="none" w:sz="0" w:space="0" w:color="auto"/>
            <w:bottom w:val="none" w:sz="0" w:space="0" w:color="auto"/>
            <w:right w:val="none" w:sz="0" w:space="0" w:color="auto"/>
          </w:divBdr>
        </w:div>
      </w:divsChild>
    </w:div>
    <w:div w:id="1444762580">
      <w:marLeft w:val="0"/>
      <w:marRight w:val="0"/>
      <w:marTop w:val="0"/>
      <w:marBottom w:val="0"/>
      <w:divBdr>
        <w:top w:val="none" w:sz="0" w:space="0" w:color="auto"/>
        <w:left w:val="none" w:sz="0" w:space="0" w:color="auto"/>
        <w:bottom w:val="none" w:sz="0" w:space="0" w:color="auto"/>
        <w:right w:val="none" w:sz="0" w:space="0" w:color="auto"/>
      </w:divBdr>
      <w:divsChild>
        <w:div w:id="1444762592">
          <w:marLeft w:val="720"/>
          <w:marRight w:val="720"/>
          <w:marTop w:val="100"/>
          <w:marBottom w:val="100"/>
          <w:divBdr>
            <w:top w:val="none" w:sz="0" w:space="0" w:color="auto"/>
            <w:left w:val="none" w:sz="0" w:space="0" w:color="auto"/>
            <w:bottom w:val="none" w:sz="0" w:space="0" w:color="auto"/>
            <w:right w:val="none" w:sz="0" w:space="0" w:color="auto"/>
          </w:divBdr>
          <w:divsChild>
            <w:div w:id="1444762577">
              <w:marLeft w:val="0"/>
              <w:marRight w:val="0"/>
              <w:marTop w:val="0"/>
              <w:marBottom w:val="0"/>
              <w:divBdr>
                <w:top w:val="none" w:sz="0" w:space="0" w:color="auto"/>
                <w:left w:val="none" w:sz="0" w:space="0" w:color="auto"/>
                <w:bottom w:val="none" w:sz="0" w:space="0" w:color="auto"/>
                <w:right w:val="none" w:sz="0" w:space="0" w:color="auto"/>
              </w:divBdr>
            </w:div>
            <w:div w:id="1444762578">
              <w:marLeft w:val="0"/>
              <w:marRight w:val="0"/>
              <w:marTop w:val="0"/>
              <w:marBottom w:val="0"/>
              <w:divBdr>
                <w:top w:val="none" w:sz="0" w:space="0" w:color="auto"/>
                <w:left w:val="none" w:sz="0" w:space="0" w:color="auto"/>
                <w:bottom w:val="none" w:sz="0" w:space="0" w:color="auto"/>
                <w:right w:val="none" w:sz="0" w:space="0" w:color="auto"/>
              </w:divBdr>
            </w:div>
            <w:div w:id="1444762579">
              <w:marLeft w:val="0"/>
              <w:marRight w:val="0"/>
              <w:marTop w:val="0"/>
              <w:marBottom w:val="0"/>
              <w:divBdr>
                <w:top w:val="none" w:sz="0" w:space="0" w:color="auto"/>
                <w:left w:val="none" w:sz="0" w:space="0" w:color="auto"/>
                <w:bottom w:val="none" w:sz="0" w:space="0" w:color="auto"/>
                <w:right w:val="none" w:sz="0" w:space="0" w:color="auto"/>
              </w:divBdr>
            </w:div>
            <w:div w:id="1444762581">
              <w:marLeft w:val="0"/>
              <w:marRight w:val="0"/>
              <w:marTop w:val="0"/>
              <w:marBottom w:val="0"/>
              <w:divBdr>
                <w:top w:val="none" w:sz="0" w:space="0" w:color="auto"/>
                <w:left w:val="none" w:sz="0" w:space="0" w:color="auto"/>
                <w:bottom w:val="none" w:sz="0" w:space="0" w:color="auto"/>
                <w:right w:val="none" w:sz="0" w:space="0" w:color="auto"/>
              </w:divBdr>
            </w:div>
            <w:div w:id="1444762582">
              <w:marLeft w:val="0"/>
              <w:marRight w:val="0"/>
              <w:marTop w:val="0"/>
              <w:marBottom w:val="0"/>
              <w:divBdr>
                <w:top w:val="none" w:sz="0" w:space="0" w:color="auto"/>
                <w:left w:val="none" w:sz="0" w:space="0" w:color="auto"/>
                <w:bottom w:val="none" w:sz="0" w:space="0" w:color="auto"/>
                <w:right w:val="none" w:sz="0" w:space="0" w:color="auto"/>
              </w:divBdr>
            </w:div>
            <w:div w:id="1444762583">
              <w:marLeft w:val="0"/>
              <w:marRight w:val="0"/>
              <w:marTop w:val="0"/>
              <w:marBottom w:val="0"/>
              <w:divBdr>
                <w:top w:val="none" w:sz="0" w:space="0" w:color="auto"/>
                <w:left w:val="none" w:sz="0" w:space="0" w:color="auto"/>
                <w:bottom w:val="none" w:sz="0" w:space="0" w:color="auto"/>
                <w:right w:val="none" w:sz="0" w:space="0" w:color="auto"/>
              </w:divBdr>
            </w:div>
            <w:div w:id="1444762584">
              <w:marLeft w:val="0"/>
              <w:marRight w:val="0"/>
              <w:marTop w:val="0"/>
              <w:marBottom w:val="0"/>
              <w:divBdr>
                <w:top w:val="none" w:sz="0" w:space="0" w:color="auto"/>
                <w:left w:val="none" w:sz="0" w:space="0" w:color="auto"/>
                <w:bottom w:val="none" w:sz="0" w:space="0" w:color="auto"/>
                <w:right w:val="none" w:sz="0" w:space="0" w:color="auto"/>
              </w:divBdr>
            </w:div>
            <w:div w:id="1444762585">
              <w:marLeft w:val="0"/>
              <w:marRight w:val="0"/>
              <w:marTop w:val="0"/>
              <w:marBottom w:val="0"/>
              <w:divBdr>
                <w:top w:val="none" w:sz="0" w:space="0" w:color="auto"/>
                <w:left w:val="none" w:sz="0" w:space="0" w:color="auto"/>
                <w:bottom w:val="none" w:sz="0" w:space="0" w:color="auto"/>
                <w:right w:val="none" w:sz="0" w:space="0" w:color="auto"/>
              </w:divBdr>
            </w:div>
            <w:div w:id="1444762586">
              <w:marLeft w:val="0"/>
              <w:marRight w:val="0"/>
              <w:marTop w:val="0"/>
              <w:marBottom w:val="0"/>
              <w:divBdr>
                <w:top w:val="none" w:sz="0" w:space="0" w:color="auto"/>
                <w:left w:val="none" w:sz="0" w:space="0" w:color="auto"/>
                <w:bottom w:val="none" w:sz="0" w:space="0" w:color="auto"/>
                <w:right w:val="none" w:sz="0" w:space="0" w:color="auto"/>
              </w:divBdr>
            </w:div>
            <w:div w:id="1444762587">
              <w:marLeft w:val="0"/>
              <w:marRight w:val="0"/>
              <w:marTop w:val="0"/>
              <w:marBottom w:val="0"/>
              <w:divBdr>
                <w:top w:val="none" w:sz="0" w:space="0" w:color="auto"/>
                <w:left w:val="none" w:sz="0" w:space="0" w:color="auto"/>
                <w:bottom w:val="none" w:sz="0" w:space="0" w:color="auto"/>
                <w:right w:val="none" w:sz="0" w:space="0" w:color="auto"/>
              </w:divBdr>
            </w:div>
            <w:div w:id="1444762588">
              <w:marLeft w:val="0"/>
              <w:marRight w:val="0"/>
              <w:marTop w:val="0"/>
              <w:marBottom w:val="0"/>
              <w:divBdr>
                <w:top w:val="none" w:sz="0" w:space="0" w:color="auto"/>
                <w:left w:val="none" w:sz="0" w:space="0" w:color="auto"/>
                <w:bottom w:val="none" w:sz="0" w:space="0" w:color="auto"/>
                <w:right w:val="none" w:sz="0" w:space="0" w:color="auto"/>
              </w:divBdr>
            </w:div>
            <w:div w:id="1444762589">
              <w:marLeft w:val="0"/>
              <w:marRight w:val="0"/>
              <w:marTop w:val="0"/>
              <w:marBottom w:val="0"/>
              <w:divBdr>
                <w:top w:val="none" w:sz="0" w:space="0" w:color="auto"/>
                <w:left w:val="none" w:sz="0" w:space="0" w:color="auto"/>
                <w:bottom w:val="none" w:sz="0" w:space="0" w:color="auto"/>
                <w:right w:val="none" w:sz="0" w:space="0" w:color="auto"/>
              </w:divBdr>
            </w:div>
            <w:div w:id="1444762590">
              <w:marLeft w:val="0"/>
              <w:marRight w:val="0"/>
              <w:marTop w:val="0"/>
              <w:marBottom w:val="0"/>
              <w:divBdr>
                <w:top w:val="none" w:sz="0" w:space="0" w:color="auto"/>
                <w:left w:val="none" w:sz="0" w:space="0" w:color="auto"/>
                <w:bottom w:val="none" w:sz="0" w:space="0" w:color="auto"/>
                <w:right w:val="none" w:sz="0" w:space="0" w:color="auto"/>
              </w:divBdr>
            </w:div>
            <w:div w:id="1444762591">
              <w:marLeft w:val="0"/>
              <w:marRight w:val="0"/>
              <w:marTop w:val="0"/>
              <w:marBottom w:val="0"/>
              <w:divBdr>
                <w:top w:val="none" w:sz="0" w:space="0" w:color="auto"/>
                <w:left w:val="none" w:sz="0" w:space="0" w:color="auto"/>
                <w:bottom w:val="none" w:sz="0" w:space="0" w:color="auto"/>
                <w:right w:val="none" w:sz="0" w:space="0" w:color="auto"/>
              </w:divBdr>
            </w:div>
            <w:div w:id="1444762593">
              <w:marLeft w:val="0"/>
              <w:marRight w:val="0"/>
              <w:marTop w:val="0"/>
              <w:marBottom w:val="0"/>
              <w:divBdr>
                <w:top w:val="none" w:sz="0" w:space="0" w:color="auto"/>
                <w:left w:val="none" w:sz="0" w:space="0" w:color="auto"/>
                <w:bottom w:val="none" w:sz="0" w:space="0" w:color="auto"/>
                <w:right w:val="none" w:sz="0" w:space="0" w:color="auto"/>
              </w:divBdr>
            </w:div>
            <w:div w:id="1444762594">
              <w:marLeft w:val="0"/>
              <w:marRight w:val="0"/>
              <w:marTop w:val="0"/>
              <w:marBottom w:val="0"/>
              <w:divBdr>
                <w:top w:val="none" w:sz="0" w:space="0" w:color="auto"/>
                <w:left w:val="none" w:sz="0" w:space="0" w:color="auto"/>
                <w:bottom w:val="none" w:sz="0" w:space="0" w:color="auto"/>
                <w:right w:val="none" w:sz="0" w:space="0" w:color="auto"/>
              </w:divBdr>
            </w:div>
            <w:div w:id="1444762595">
              <w:marLeft w:val="0"/>
              <w:marRight w:val="0"/>
              <w:marTop w:val="0"/>
              <w:marBottom w:val="0"/>
              <w:divBdr>
                <w:top w:val="none" w:sz="0" w:space="0" w:color="auto"/>
                <w:left w:val="none" w:sz="0" w:space="0" w:color="auto"/>
                <w:bottom w:val="none" w:sz="0" w:space="0" w:color="auto"/>
                <w:right w:val="none" w:sz="0" w:space="0" w:color="auto"/>
              </w:divBdr>
            </w:div>
            <w:div w:id="1444762596">
              <w:marLeft w:val="0"/>
              <w:marRight w:val="0"/>
              <w:marTop w:val="0"/>
              <w:marBottom w:val="0"/>
              <w:divBdr>
                <w:top w:val="none" w:sz="0" w:space="0" w:color="auto"/>
                <w:left w:val="none" w:sz="0" w:space="0" w:color="auto"/>
                <w:bottom w:val="none" w:sz="0" w:space="0" w:color="auto"/>
                <w:right w:val="none" w:sz="0" w:space="0" w:color="auto"/>
              </w:divBdr>
            </w:div>
            <w:div w:id="1444762597">
              <w:marLeft w:val="0"/>
              <w:marRight w:val="0"/>
              <w:marTop w:val="0"/>
              <w:marBottom w:val="0"/>
              <w:divBdr>
                <w:top w:val="none" w:sz="0" w:space="0" w:color="auto"/>
                <w:left w:val="none" w:sz="0" w:space="0" w:color="auto"/>
                <w:bottom w:val="none" w:sz="0" w:space="0" w:color="auto"/>
                <w:right w:val="none" w:sz="0" w:space="0" w:color="auto"/>
              </w:divBdr>
            </w:div>
            <w:div w:id="1444762598">
              <w:marLeft w:val="0"/>
              <w:marRight w:val="0"/>
              <w:marTop w:val="0"/>
              <w:marBottom w:val="0"/>
              <w:divBdr>
                <w:top w:val="none" w:sz="0" w:space="0" w:color="auto"/>
                <w:left w:val="none" w:sz="0" w:space="0" w:color="auto"/>
                <w:bottom w:val="none" w:sz="0" w:space="0" w:color="auto"/>
                <w:right w:val="none" w:sz="0" w:space="0" w:color="auto"/>
              </w:divBdr>
            </w:div>
            <w:div w:id="1444762599">
              <w:marLeft w:val="0"/>
              <w:marRight w:val="0"/>
              <w:marTop w:val="0"/>
              <w:marBottom w:val="0"/>
              <w:divBdr>
                <w:top w:val="none" w:sz="0" w:space="0" w:color="auto"/>
                <w:left w:val="none" w:sz="0" w:space="0" w:color="auto"/>
                <w:bottom w:val="none" w:sz="0" w:space="0" w:color="auto"/>
                <w:right w:val="none" w:sz="0" w:space="0" w:color="auto"/>
              </w:divBdr>
            </w:div>
            <w:div w:id="1444762600">
              <w:marLeft w:val="0"/>
              <w:marRight w:val="0"/>
              <w:marTop w:val="0"/>
              <w:marBottom w:val="0"/>
              <w:divBdr>
                <w:top w:val="none" w:sz="0" w:space="0" w:color="auto"/>
                <w:left w:val="none" w:sz="0" w:space="0" w:color="auto"/>
                <w:bottom w:val="none" w:sz="0" w:space="0" w:color="auto"/>
                <w:right w:val="none" w:sz="0" w:space="0" w:color="auto"/>
              </w:divBdr>
            </w:div>
            <w:div w:id="1444762601">
              <w:marLeft w:val="0"/>
              <w:marRight w:val="0"/>
              <w:marTop w:val="0"/>
              <w:marBottom w:val="0"/>
              <w:divBdr>
                <w:top w:val="none" w:sz="0" w:space="0" w:color="auto"/>
                <w:left w:val="none" w:sz="0" w:space="0" w:color="auto"/>
                <w:bottom w:val="none" w:sz="0" w:space="0" w:color="auto"/>
                <w:right w:val="none" w:sz="0" w:space="0" w:color="auto"/>
              </w:divBdr>
            </w:div>
            <w:div w:id="1444762602">
              <w:marLeft w:val="0"/>
              <w:marRight w:val="0"/>
              <w:marTop w:val="0"/>
              <w:marBottom w:val="0"/>
              <w:divBdr>
                <w:top w:val="none" w:sz="0" w:space="0" w:color="auto"/>
                <w:left w:val="none" w:sz="0" w:space="0" w:color="auto"/>
                <w:bottom w:val="none" w:sz="0" w:space="0" w:color="auto"/>
                <w:right w:val="none" w:sz="0" w:space="0" w:color="auto"/>
              </w:divBdr>
            </w:div>
            <w:div w:id="1444762603">
              <w:marLeft w:val="0"/>
              <w:marRight w:val="0"/>
              <w:marTop w:val="0"/>
              <w:marBottom w:val="0"/>
              <w:divBdr>
                <w:top w:val="none" w:sz="0" w:space="0" w:color="auto"/>
                <w:left w:val="none" w:sz="0" w:space="0" w:color="auto"/>
                <w:bottom w:val="none" w:sz="0" w:space="0" w:color="auto"/>
                <w:right w:val="none" w:sz="0" w:space="0" w:color="auto"/>
              </w:divBdr>
            </w:div>
            <w:div w:id="1444762604">
              <w:marLeft w:val="0"/>
              <w:marRight w:val="0"/>
              <w:marTop w:val="0"/>
              <w:marBottom w:val="0"/>
              <w:divBdr>
                <w:top w:val="none" w:sz="0" w:space="0" w:color="auto"/>
                <w:left w:val="none" w:sz="0" w:space="0" w:color="auto"/>
                <w:bottom w:val="none" w:sz="0" w:space="0" w:color="auto"/>
                <w:right w:val="none" w:sz="0" w:space="0" w:color="auto"/>
              </w:divBdr>
            </w:div>
            <w:div w:id="144476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607">
      <w:marLeft w:val="0"/>
      <w:marRight w:val="0"/>
      <w:marTop w:val="0"/>
      <w:marBottom w:val="0"/>
      <w:divBdr>
        <w:top w:val="none" w:sz="0" w:space="0" w:color="auto"/>
        <w:left w:val="none" w:sz="0" w:space="0" w:color="auto"/>
        <w:bottom w:val="none" w:sz="0" w:space="0" w:color="auto"/>
        <w:right w:val="none" w:sz="0" w:space="0" w:color="auto"/>
      </w:divBdr>
    </w:div>
    <w:div w:id="1444762608">
      <w:marLeft w:val="0"/>
      <w:marRight w:val="0"/>
      <w:marTop w:val="0"/>
      <w:marBottom w:val="0"/>
      <w:divBdr>
        <w:top w:val="none" w:sz="0" w:space="0" w:color="auto"/>
        <w:left w:val="none" w:sz="0" w:space="0" w:color="auto"/>
        <w:bottom w:val="none" w:sz="0" w:space="0" w:color="auto"/>
        <w:right w:val="none" w:sz="0" w:space="0" w:color="auto"/>
      </w:divBdr>
    </w:div>
    <w:div w:id="1444762612">
      <w:marLeft w:val="0"/>
      <w:marRight w:val="0"/>
      <w:marTop w:val="0"/>
      <w:marBottom w:val="0"/>
      <w:divBdr>
        <w:top w:val="none" w:sz="0" w:space="0" w:color="auto"/>
        <w:left w:val="none" w:sz="0" w:space="0" w:color="auto"/>
        <w:bottom w:val="none" w:sz="0" w:space="0" w:color="auto"/>
        <w:right w:val="none" w:sz="0" w:space="0" w:color="auto"/>
      </w:divBdr>
    </w:div>
    <w:div w:id="1444762613">
      <w:marLeft w:val="0"/>
      <w:marRight w:val="0"/>
      <w:marTop w:val="0"/>
      <w:marBottom w:val="0"/>
      <w:divBdr>
        <w:top w:val="none" w:sz="0" w:space="0" w:color="auto"/>
        <w:left w:val="none" w:sz="0" w:space="0" w:color="auto"/>
        <w:bottom w:val="none" w:sz="0" w:space="0" w:color="auto"/>
        <w:right w:val="none" w:sz="0" w:space="0" w:color="auto"/>
      </w:divBdr>
    </w:div>
    <w:div w:id="1444762614">
      <w:marLeft w:val="0"/>
      <w:marRight w:val="0"/>
      <w:marTop w:val="0"/>
      <w:marBottom w:val="0"/>
      <w:divBdr>
        <w:top w:val="none" w:sz="0" w:space="0" w:color="auto"/>
        <w:left w:val="none" w:sz="0" w:space="0" w:color="auto"/>
        <w:bottom w:val="none" w:sz="0" w:space="0" w:color="auto"/>
        <w:right w:val="none" w:sz="0" w:space="0" w:color="auto"/>
      </w:divBdr>
      <w:divsChild>
        <w:div w:id="1444762620">
          <w:marLeft w:val="150"/>
          <w:marRight w:val="150"/>
          <w:marTop w:val="150"/>
          <w:marBottom w:val="150"/>
          <w:divBdr>
            <w:top w:val="none" w:sz="0" w:space="0" w:color="auto"/>
            <w:left w:val="none" w:sz="0" w:space="0" w:color="auto"/>
            <w:bottom w:val="none" w:sz="0" w:space="0" w:color="auto"/>
            <w:right w:val="none" w:sz="0" w:space="0" w:color="auto"/>
          </w:divBdr>
        </w:div>
      </w:divsChild>
    </w:div>
    <w:div w:id="1444762616">
      <w:marLeft w:val="0"/>
      <w:marRight w:val="0"/>
      <w:marTop w:val="0"/>
      <w:marBottom w:val="0"/>
      <w:divBdr>
        <w:top w:val="none" w:sz="0" w:space="0" w:color="auto"/>
        <w:left w:val="none" w:sz="0" w:space="0" w:color="auto"/>
        <w:bottom w:val="none" w:sz="0" w:space="0" w:color="auto"/>
        <w:right w:val="none" w:sz="0" w:space="0" w:color="auto"/>
      </w:divBdr>
    </w:div>
    <w:div w:id="1444762617">
      <w:marLeft w:val="0"/>
      <w:marRight w:val="0"/>
      <w:marTop w:val="0"/>
      <w:marBottom w:val="0"/>
      <w:divBdr>
        <w:top w:val="none" w:sz="0" w:space="0" w:color="auto"/>
        <w:left w:val="none" w:sz="0" w:space="0" w:color="auto"/>
        <w:bottom w:val="none" w:sz="0" w:space="0" w:color="auto"/>
        <w:right w:val="none" w:sz="0" w:space="0" w:color="auto"/>
      </w:divBdr>
    </w:div>
    <w:div w:id="1444762618">
      <w:marLeft w:val="0"/>
      <w:marRight w:val="0"/>
      <w:marTop w:val="0"/>
      <w:marBottom w:val="0"/>
      <w:divBdr>
        <w:top w:val="none" w:sz="0" w:space="0" w:color="auto"/>
        <w:left w:val="none" w:sz="0" w:space="0" w:color="auto"/>
        <w:bottom w:val="none" w:sz="0" w:space="0" w:color="auto"/>
        <w:right w:val="none" w:sz="0" w:space="0" w:color="auto"/>
      </w:divBdr>
      <w:divsChild>
        <w:div w:id="1444762610">
          <w:marLeft w:val="0"/>
          <w:marRight w:val="0"/>
          <w:marTop w:val="0"/>
          <w:marBottom w:val="0"/>
          <w:divBdr>
            <w:top w:val="none" w:sz="0" w:space="0" w:color="auto"/>
            <w:left w:val="none" w:sz="0" w:space="0" w:color="auto"/>
            <w:bottom w:val="none" w:sz="0" w:space="0" w:color="auto"/>
            <w:right w:val="none" w:sz="0" w:space="0" w:color="auto"/>
          </w:divBdr>
        </w:div>
      </w:divsChild>
    </w:div>
    <w:div w:id="1444762621">
      <w:marLeft w:val="0"/>
      <w:marRight w:val="0"/>
      <w:marTop w:val="0"/>
      <w:marBottom w:val="0"/>
      <w:divBdr>
        <w:top w:val="none" w:sz="0" w:space="0" w:color="auto"/>
        <w:left w:val="none" w:sz="0" w:space="0" w:color="auto"/>
        <w:bottom w:val="none" w:sz="0" w:space="0" w:color="auto"/>
        <w:right w:val="none" w:sz="0" w:space="0" w:color="auto"/>
      </w:divBdr>
      <w:divsChild>
        <w:div w:id="1444762502">
          <w:marLeft w:val="0"/>
          <w:marRight w:val="0"/>
          <w:marTop w:val="0"/>
          <w:marBottom w:val="0"/>
          <w:divBdr>
            <w:top w:val="none" w:sz="0" w:space="0" w:color="auto"/>
            <w:left w:val="none" w:sz="0" w:space="0" w:color="auto"/>
            <w:bottom w:val="none" w:sz="0" w:space="0" w:color="auto"/>
            <w:right w:val="none" w:sz="0" w:space="0" w:color="auto"/>
          </w:divBdr>
          <w:divsChild>
            <w:div w:id="1444762498">
              <w:marLeft w:val="0"/>
              <w:marRight w:val="0"/>
              <w:marTop w:val="0"/>
              <w:marBottom w:val="0"/>
              <w:divBdr>
                <w:top w:val="none" w:sz="0" w:space="0" w:color="auto"/>
                <w:left w:val="none" w:sz="0" w:space="0" w:color="auto"/>
                <w:bottom w:val="none" w:sz="0" w:space="0" w:color="auto"/>
                <w:right w:val="none" w:sz="0" w:space="0" w:color="auto"/>
              </w:divBdr>
              <w:divsChild>
                <w:div w:id="1444762504">
                  <w:marLeft w:val="0"/>
                  <w:marRight w:val="0"/>
                  <w:marTop w:val="0"/>
                  <w:marBottom w:val="0"/>
                  <w:divBdr>
                    <w:top w:val="none" w:sz="0" w:space="0" w:color="auto"/>
                    <w:left w:val="none" w:sz="0" w:space="0" w:color="auto"/>
                    <w:bottom w:val="none" w:sz="0" w:space="0" w:color="auto"/>
                    <w:right w:val="none" w:sz="0" w:space="0" w:color="auto"/>
                  </w:divBdr>
                </w:div>
                <w:div w:id="1444762619">
                  <w:marLeft w:val="0"/>
                  <w:marRight w:val="0"/>
                  <w:marTop w:val="0"/>
                  <w:marBottom w:val="0"/>
                  <w:divBdr>
                    <w:top w:val="none" w:sz="0" w:space="0" w:color="auto"/>
                    <w:left w:val="none" w:sz="0" w:space="0" w:color="auto"/>
                    <w:bottom w:val="none" w:sz="0" w:space="0" w:color="auto"/>
                    <w:right w:val="none" w:sz="0" w:space="0" w:color="auto"/>
                  </w:divBdr>
                </w:div>
              </w:divsChild>
            </w:div>
            <w:div w:id="1444762609">
              <w:marLeft w:val="0"/>
              <w:marRight w:val="0"/>
              <w:marTop w:val="0"/>
              <w:marBottom w:val="0"/>
              <w:divBdr>
                <w:top w:val="none" w:sz="0" w:space="0" w:color="auto"/>
                <w:left w:val="none" w:sz="0" w:space="0" w:color="auto"/>
                <w:bottom w:val="none" w:sz="0" w:space="0" w:color="auto"/>
                <w:right w:val="none" w:sz="0" w:space="0" w:color="auto"/>
              </w:divBdr>
              <w:divsChild>
                <w:div w:id="144476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2503">
          <w:marLeft w:val="0"/>
          <w:marRight w:val="0"/>
          <w:marTop w:val="0"/>
          <w:marBottom w:val="0"/>
          <w:divBdr>
            <w:top w:val="none" w:sz="0" w:space="0" w:color="auto"/>
            <w:left w:val="none" w:sz="0" w:space="0" w:color="auto"/>
            <w:bottom w:val="none" w:sz="0" w:space="0" w:color="auto"/>
            <w:right w:val="none" w:sz="0" w:space="0" w:color="auto"/>
          </w:divBdr>
        </w:div>
      </w:divsChild>
    </w:div>
    <w:div w:id="1482456487">
      <w:bodyDiv w:val="1"/>
      <w:marLeft w:val="0"/>
      <w:marRight w:val="0"/>
      <w:marTop w:val="0"/>
      <w:marBottom w:val="0"/>
      <w:divBdr>
        <w:top w:val="none" w:sz="0" w:space="0" w:color="auto"/>
        <w:left w:val="none" w:sz="0" w:space="0" w:color="auto"/>
        <w:bottom w:val="none" w:sz="0" w:space="0" w:color="auto"/>
        <w:right w:val="none" w:sz="0" w:space="0" w:color="auto"/>
      </w:divBdr>
      <w:divsChild>
        <w:div w:id="130752356">
          <w:marLeft w:val="547"/>
          <w:marRight w:val="0"/>
          <w:marTop w:val="0"/>
          <w:marBottom w:val="0"/>
          <w:divBdr>
            <w:top w:val="none" w:sz="0" w:space="0" w:color="auto"/>
            <w:left w:val="none" w:sz="0" w:space="0" w:color="auto"/>
            <w:bottom w:val="none" w:sz="0" w:space="0" w:color="auto"/>
            <w:right w:val="none" w:sz="0" w:space="0" w:color="auto"/>
          </w:divBdr>
        </w:div>
      </w:divsChild>
    </w:div>
    <w:div w:id="1497064444">
      <w:bodyDiv w:val="1"/>
      <w:marLeft w:val="0"/>
      <w:marRight w:val="0"/>
      <w:marTop w:val="0"/>
      <w:marBottom w:val="0"/>
      <w:divBdr>
        <w:top w:val="none" w:sz="0" w:space="0" w:color="auto"/>
        <w:left w:val="none" w:sz="0" w:space="0" w:color="auto"/>
        <w:bottom w:val="none" w:sz="0" w:space="0" w:color="auto"/>
        <w:right w:val="none" w:sz="0" w:space="0" w:color="auto"/>
      </w:divBdr>
    </w:div>
    <w:div w:id="1506358364">
      <w:bodyDiv w:val="1"/>
      <w:marLeft w:val="0"/>
      <w:marRight w:val="0"/>
      <w:marTop w:val="0"/>
      <w:marBottom w:val="0"/>
      <w:divBdr>
        <w:top w:val="none" w:sz="0" w:space="0" w:color="auto"/>
        <w:left w:val="none" w:sz="0" w:space="0" w:color="auto"/>
        <w:bottom w:val="none" w:sz="0" w:space="0" w:color="auto"/>
        <w:right w:val="none" w:sz="0" w:space="0" w:color="auto"/>
      </w:divBdr>
    </w:div>
    <w:div w:id="1586105348">
      <w:bodyDiv w:val="1"/>
      <w:marLeft w:val="0"/>
      <w:marRight w:val="0"/>
      <w:marTop w:val="0"/>
      <w:marBottom w:val="0"/>
      <w:divBdr>
        <w:top w:val="none" w:sz="0" w:space="0" w:color="auto"/>
        <w:left w:val="none" w:sz="0" w:space="0" w:color="auto"/>
        <w:bottom w:val="none" w:sz="0" w:space="0" w:color="auto"/>
        <w:right w:val="none" w:sz="0" w:space="0" w:color="auto"/>
      </w:divBdr>
    </w:div>
    <w:div w:id="1590501291">
      <w:bodyDiv w:val="1"/>
      <w:marLeft w:val="0"/>
      <w:marRight w:val="0"/>
      <w:marTop w:val="0"/>
      <w:marBottom w:val="0"/>
      <w:divBdr>
        <w:top w:val="none" w:sz="0" w:space="0" w:color="auto"/>
        <w:left w:val="none" w:sz="0" w:space="0" w:color="auto"/>
        <w:bottom w:val="none" w:sz="0" w:space="0" w:color="auto"/>
        <w:right w:val="none" w:sz="0" w:space="0" w:color="auto"/>
      </w:divBdr>
    </w:div>
    <w:div w:id="1812362524">
      <w:bodyDiv w:val="1"/>
      <w:marLeft w:val="0"/>
      <w:marRight w:val="0"/>
      <w:marTop w:val="0"/>
      <w:marBottom w:val="0"/>
      <w:divBdr>
        <w:top w:val="none" w:sz="0" w:space="0" w:color="auto"/>
        <w:left w:val="none" w:sz="0" w:space="0" w:color="auto"/>
        <w:bottom w:val="none" w:sz="0" w:space="0" w:color="auto"/>
        <w:right w:val="none" w:sz="0" w:space="0" w:color="auto"/>
      </w:divBdr>
    </w:div>
    <w:div w:id="1898471314">
      <w:bodyDiv w:val="1"/>
      <w:marLeft w:val="0"/>
      <w:marRight w:val="0"/>
      <w:marTop w:val="0"/>
      <w:marBottom w:val="0"/>
      <w:divBdr>
        <w:top w:val="none" w:sz="0" w:space="0" w:color="auto"/>
        <w:left w:val="none" w:sz="0" w:space="0" w:color="auto"/>
        <w:bottom w:val="none" w:sz="0" w:space="0" w:color="auto"/>
        <w:right w:val="none" w:sz="0" w:space="0" w:color="auto"/>
      </w:divBdr>
    </w:div>
    <w:div w:id="2075200598">
      <w:bodyDiv w:val="1"/>
      <w:marLeft w:val="0"/>
      <w:marRight w:val="0"/>
      <w:marTop w:val="0"/>
      <w:marBottom w:val="0"/>
      <w:divBdr>
        <w:top w:val="none" w:sz="0" w:space="0" w:color="auto"/>
        <w:left w:val="none" w:sz="0" w:space="0" w:color="auto"/>
        <w:bottom w:val="none" w:sz="0" w:space="0" w:color="auto"/>
        <w:right w:val="none" w:sz="0" w:space="0" w:color="auto"/>
      </w:divBdr>
    </w:div>
    <w:div w:id="211474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header" Target="header3.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Kar12</b:Tag>
    <b:SourceType>InternetSite</b:SourceType>
    <b:Guid>{464CA541-5E0F-489D-8A3D-045A8D199080}</b:Guid>
    <b:Title>Imitationslernen in der Robotik</b:Title>
    <b:Year>2012</b:Year>
    <b:Author>
      <b:Author>
        <b:Corporate>Karlsruher Institut für Technologie</b:Corporate>
      </b:Author>
    </b:Author>
    <b:YearAccessed>2014</b:YearAccessed>
    <b:MonthAccessed>01</b:MonthAccessed>
    <b:DayAccessed>15</b:DayAccessed>
    <b:URL>http://www.hyperraum.tv/tag/autonome-roboter/</b:URL>
    <b:RefOrder>1</b:RefOrder>
  </b:Source>
  <b:Source>
    <b:Tag>Wik14</b:Tag>
    <b:SourceType>InternetSite</b:SourceType>
    <b:Guid>{9F89191F-7EB2-4448-A7E6-8A2E10A24E8B}</b:Guid>
    <b:Author>
      <b:Author>
        <b:Corporate>Wikipedia</b:Corporate>
      </b:Author>
    </b:Author>
    <b:Title>Kinect</b:Title>
    <b:Year>2014</b:Year>
    <b:Month>01</b:Month>
    <b:Day>10</b:Day>
    <b:YearAccessed>2014</b:YearAccessed>
    <b:MonthAccessed>01</b:MonthAccessed>
    <b:DayAccessed>15</b:DayAccessed>
    <b:URL>http://de.wikipedia.org/wiki/Kinect</b:URL>
    <b:RefOrder>2</b:RefOrder>
  </b:Source>
  <b:Source>
    <b:Tag>Mic14</b:Tag>
    <b:SourceType>InternetSite</b:SourceType>
    <b:Guid>{55AE4349-0D16-464B-A8B5-2ACCD3C126F8}</b:Guid>
    <b:Author>
      <b:Author>
        <b:Corporate>Microsoft</b:Corporate>
      </b:Author>
    </b:Author>
    <b:Title>Kinect für Windows</b:Title>
    <b:YearAccessed>2014</b:YearAccessed>
    <b:MonthAccessed>01</b:MonthAccessed>
    <b:DayAccessed>15</b:DayAccessed>
    <b:URL>http://www.microsoft.com/en-us/kinectforwindows/</b:URL>
    <b:RefOrder>3</b:RefOrder>
  </b:Source>
  <b:Source>
    <b:Tag>Gol14</b:Tag>
    <b:SourceType>InternetSite</b:SourceType>
    <b:Guid>{60C3A121-96E7-4AB3-ADCC-A2486C5E1DB7}</b:Guid>
    <b:Author>
      <b:Author>
        <b:Corporate>Golem</b:Corporate>
      </b:Author>
    </b:Author>
    <b:Title>SDK - Software Development Kit</b:Title>
    <b:YearAccessed>2014</b:YearAccessed>
    <b:MonthAccessed>01</b:MonthAccessed>
    <b:DayAccessed>15</b:DayAccessed>
    <b:URL>http://www.golem.de/specials/sdk/</b:URL>
    <b:RefOrder>4</b:RefOrder>
  </b:Source>
  <b:Source>
    <b:Tag>Roß10</b:Tag>
    <b:SourceType>InternetSite</b:SourceType>
    <b:Guid>{CB29787E-0B81-46B0-A6C6-0534EE85FB1E}</b:Guid>
    <b:Author>
      <b:Author>
        <b:NameList>
          <b:Person>
            <b:Last>Roßberg</b:Last>
            <b:First>Jenny</b:First>
          </b:Person>
        </b:NameList>
      </b:Author>
    </b:Author>
    <b:Title>Alle Informationen zur neuen Bewegungssteuerung</b:Title>
    <b:Year>2010</b:Year>
    <b:Month>11</b:Month>
    <b:Day>01</b:Day>
    <b:YearAccessed>2014</b:YearAccessed>
    <b:MonthAccessed>01</b:MonthAccessed>
    <b:DayAccessed>15</b:DayAccessed>
    <b:URL>http://www.gamepro.de/xbox/spiele/xbox-360/kinect-adventures/artikel/kinect,46324,1967600.html</b:URL>
    <b:RefOrder>5</b:RefOrder>
  </b:Source>
  <b:Source>
    <b:Tag>Nor13</b:Tag>
    <b:SourceType>InternetSite</b:SourceType>
    <b:Guid>{C3FE7B3D-FFF0-4E32-A32C-DC0FB3A68C62}</b:Guid>
    <b:Author>
      <b:Author>
        <b:NameList>
          <b:Person>
            <b:Last>Demuth</b:Last>
            <b:First>Norbert</b:First>
          </b:Person>
        </b:NameList>
      </b:Author>
    </b:Author>
    <b:Title>Die Welt</b:Title>
    <b:Year>2013</b:Year>
    <b:Month>08</b:Month>
    <b:Day>27</b:Day>
    <b:YearAccessed>2014</b:YearAccessed>
    <b:MonthAccessed>03</b:MonthAccessed>
    <b:DayAccessed>05</b:DayAccessed>
    <b:URL>http://www.welt.de/wissenschaft/article119430009/Mit-solchen-Maschinen-werden-wir-alleine-sein.html</b:URL>
    <b:RefOrder>13</b:RefOrder>
  </b:Source>
  <b:Source>
    <b:Tag>Die13</b:Tag>
    <b:SourceType>InternetSite</b:SourceType>
    <b:Guid>{015E9E97-BC2A-470C-8CCA-BB17AF9245A8}</b:Guid>
    <b:Author>
      <b:Author>
        <b:Corporate>Die Zeit</b:Corporate>
      </b:Author>
    </b:Author>
    <b:Title>zeit.de</b:Title>
    <b:Year>2013</b:Year>
    <b:Month>12</b:Month>
    <b:Day>04</b:Day>
    <b:YearAccessed>2014</b:YearAccessed>
    <b:MonthAccessed>03</b:MonthAccessed>
    <b:DayAccessed>05</b:DayAccessed>
    <b:URL>http://www.zeit.de/wirtschaft/unternehmen/2013-12/google-roboter-android-erfinder-andy-rubin</b:URL>
    <b:RefOrder>14</b:RefOrder>
  </b:Source>
  <b:Source>
    <b:Tag>Fra14</b:Tag>
    <b:SourceType>InternetSite</b:SourceType>
    <b:Guid>{DC4444E0-B2C3-4BD3-B8DE-19AD74179E46}</b:Guid>
    <b:Author>
      <b:Author>
        <b:Corporate>Frauenhofer Institut</b:Corporate>
      </b:Author>
    </b:Author>
    <b:Title>Frauenhofer Institut - Humaniode Roboter</b:Title>
    <b:YearAccessed>2014</b:YearAccessed>
    <b:MonthAccessed>03</b:MonthAccessed>
    <b:DayAccessed>05</b:DayAccessed>
    <b:URL>https://www.iosb.fraunhofer.de/servlet/is/5093/</b:URL>
    <b:RefOrder>15</b:RefOrder>
  </b:Source>
  <b:Source>
    <b:Tag>Ald14</b:Tag>
    <b:SourceType>InternetSite</b:SourceType>
    <b:Guid>{9A6B8A5A-87A0-4E34-9245-8FF147E0CE42}</b:Guid>
    <b:Author>
      <b:Author>
        <b:Corporate>Aldebaran Robotics</b:Corporate>
      </b:Author>
    </b:Author>
    <b:Title>Aldebaran Robotics Nao Software Documentation</b:Title>
    <b:YearAccessed>2014</b:YearAccessed>
    <b:MonthAccessed>03</b:MonthAccessed>
    <b:DayAccessed>06</b:DayAccessed>
    <b:URL>https://community.aldebaran-robotics.com/doc/1-14/family/robots/motors_robot.html</b:URL>
    <b:RefOrder>17</b:RefOrder>
  </b:Source>
  <b:Source>
    <b:Tag>Ald141</b:Tag>
    <b:SourceType>InternetSite</b:SourceType>
    <b:Guid>{FD0B7723-6853-4E51-AD9E-B8BEF76FA9C8}</b:Guid>
    <b:Author>
      <b:Author>
        <b:Corporate>Aldebaran Robotics</b:Corporate>
      </b:Author>
    </b:Author>
    <b:Title>Aldebaran Robotics</b:Title>
    <b:YearAccessed>2014</b:YearAccessed>
    <b:MonthAccessed>03</b:MonthAccessed>
    <b:DayAccessed>06</b:DayAccessed>
    <b:URL>http://www.aldebaran-robotics.com/en/Discover-NAO/Key-Features/hardware-platform.html</b:URL>
    <b:RefOrder>18</b:RefOrder>
  </b:Source>
  <b:Source>
    <b:Tag>ifi12</b:Tag>
    <b:SourceType>InternetSite</b:SourceType>
    <b:Guid>{E81B1D09-8900-42F6-8892-D04C5431F958}</b:Guid>
    <b:Author>
      <b:Author>
        <b:Corporate>ifixit.com</b:Corporate>
      </b:Author>
    </b:Author>
    <b:Year>2012</b:Year>
    <b:Month>01</b:Month>
    <b:Day>05</b:Day>
    <b:YearAccessed>2014</b:YearAccessed>
    <b:MonthAccessed>03</b:MonthAccessed>
    <b:DayAccessed>10</b:DayAccessed>
    <b:URL>http://wiki.zimt.uni-siegen.de/fertigungsautomatisierung/index.php/Datei:S910310_abb2.png</b:URL>
    <b:Title>Kinect ohne Gehäuse</b:Title>
    <b:RefOrder>8</b:RefOrder>
  </b:Source>
  <b:Source>
    <b:Tag>Mic141</b:Tag>
    <b:SourceType>InternetSite</b:SourceType>
    <b:Guid>{DFC15609-B634-40D1-BE3C-549FBCCB78B9}</b:Guid>
    <b:Author>
      <b:Author>
        <b:Corporate>Microsoft</b:Corporate>
      </b:Author>
    </b:Author>
    <b:Title>Tracking Users with Kinect Skeletal Tracking</b:Title>
    <b:YearAccessed>2014</b:YearAccessed>
    <b:MonthAccessed>03</b:MonthAccessed>
    <b:DayAccessed>10</b:DayAccessed>
    <b:URL>http://msdn.microsoft.com/en-us/library/jj131025.aspx</b:URL>
    <b:RefOrder>9</b:RefOrder>
  </b:Source>
  <b:Source>
    <b:Tag>Com10</b:Tag>
    <b:SourceType>InternetSite</b:SourceType>
    <b:Guid>{FD1E5C24-4193-4542-8EA3-91EF0F72FF2D}</b:Guid>
    <b:Author>
      <b:Author>
        <b:Corporate>Computer Bild</b:Corporate>
      </b:Author>
    </b:Author>
    <b:Title>Technische Details zur Bewegungserkennung</b:Title>
    <b:ProductionCompany>Computer Bild</b:ProductionCompany>
    <b:Year>2010</b:Year>
    <b:Month>06</b:Month>
    <b:Day>30</b:Day>
    <b:YearAccessed>2014</b:YearAccessed>
    <b:MonthAccessed>04</b:MonthAccessed>
    <b:DayAccessed>01</b:DayAccessed>
    <b:URL>http://www.computerbild.de/artikel/cbs-News-Xbox-360-Kinect-3D-Kamera-technische-Details-5405436.html</b:URL>
    <b:RefOrder>6</b:RefOrder>
  </b:Source>
  <b:Source>
    <b:Tag>Mic142</b:Tag>
    <b:SourceType>InternetSite</b:SourceType>
    <b:Guid>{83B6F1FF-93A6-4C12-B2FB-9069EDFD1B5C}</b:Guid>
    <b:Author>
      <b:Author>
        <b:Corporate>Microsoft</b:Corporate>
      </b:Author>
    </b:Author>
    <b:Title>Problembehebung bei der Bewegungserkennung</b:Title>
    <b:ProductionCompany>Microsoft</b:ProductionCompany>
    <b:YearAccessed>2014</b:YearAccessed>
    <b:MonthAccessed>04</b:MonthAccessed>
    <b:DayAccessed>01</b:DayAccessed>
    <b:URL>http://support.xbox.com/de-DE/xbox-360/kinect/body-tracking-troubleshoot</b:URL>
    <b:RefOrder>7</b:RefOrder>
  </b:Source>
  <b:Source>
    <b:Tag>Ste13</b:Tag>
    <b:SourceType>InternetSite</b:SourceType>
    <b:Guid>{E95C6718-660A-4457-8191-A25E5808D118}</b:Guid>
    <b:Title> 	Einsatzmöglichkeiten einer 3D-Kamera in der Produktionstechnik am Beispiel der Kinect-Kamera </b:Title>
    <b:Year>2013</b:Year>
    <b:Month>02</b:Month>
    <b:Day>13</b:Day>
    <b:YearAccessed>2014</b:YearAccessed>
    <b:MonthAccessed>04</b:MonthAccessed>
    <b:DayAccessed>01</b:DayAccessed>
    <b:URL>http://wiki.zimt.uni-siegen.de/fertigungsautomatisierung/index.php/Einsatzm%C3%B6glichkeiten_einer_3D-Kamera_in_der_Produktionstechnik_am_Beispiel_der_Kinect-Kamera</b:URL>
    <b:Author>
      <b:Author>
        <b:NameList>
          <b:Person>
            <b:Last>Steffen</b:Last>
          </b:Person>
        </b:NameList>
      </b:Author>
    </b:Author>
    <b:RefOrder>10</b:RefOrder>
  </b:Source>
  <b:Source>
    <b:Tag>Han13</b:Tag>
    <b:SourceType>BookSection</b:SourceType>
    <b:Guid>{6A16A208-99F4-4390-860A-863F05639279}</b:Guid>
    <b:Year>2013</b:Year>
    <b:BookTitle>Microsoft Kinect - Programmierung des Sensorsystems</b:BookTitle>
    <b:Pages>4</b:Pages>
    <b:City>Heidelberg</b:City>
    <b:Publisher>dpunkt.verlag GmbH</b:Publisher>
    <b:Author>
      <b:Author>
        <b:NameList>
          <b:Person>
            <b:Last>Hanna</b:Last>
            <b:First>Tam</b:First>
          </b:Person>
        </b:NameList>
      </b:Author>
    </b:Author>
    <b:RefOrder>11</b:RefOrder>
  </b:Source>
  <b:Source>
    <b:Tag>Mic143</b:Tag>
    <b:SourceType>InternetSite</b:SourceType>
    <b:Guid>{7C886FEE-DF1A-4797-979E-09B60C3BDD82}</b:Guid>
    <b:Title>ApartmentState-Enumeration</b:Title>
    <b:Author>
      <b:Author>
        <b:Corporate>Microsoft</b:Corporate>
      </b:Author>
    </b:Author>
    <b:ProductionCompany>Microsoft</b:ProductionCompany>
    <b:YearAccessed>2014</b:YearAccessed>
    <b:MonthAccessed>04</b:MonthAccessed>
    <b:DayAccessed>09</b:DayAccessed>
    <b:URL>http://msdn.microsoft.com/de-de/library/system.threading.apartmentstate.aspx</b:URL>
    <b:RefOrder>19</b:RefOrder>
  </b:Source>
  <b:Source>
    <b:Tag>Gal10</b:Tag>
    <b:SourceType>InternetSite</b:SourceType>
    <b:Guid>{6AE5DB17-A9CF-4C7B-91BA-7B654AECEB16}</b:Guid>
    <b:Author>
      <b:Author>
        <b:Corporate>Galileo Computing</b:Corporate>
      </b:Author>
    </b:Author>
    <b:Title>Multithreading mit der Klasse Thread</b:Title>
    <b:ProductionCompany>Galileo Computing</b:ProductionCompany>
    <b:Year>2010</b:Year>
    <b:YearAccessed>2014</b:YearAccessed>
    <b:MonthAccessed>04</b:MonthAccessed>
    <b:DayAccessed>09</b:DayAccessed>
    <b:URL>http://openbook.galileocomputing.de/visual_csharp_2010/visual_csharp_2010_11_002.htm#mj5eadcfd43437a62e48102a560638faea</b:URL>
    <b:BookTitle>Visual C# 2010 - Das umfassende </b:BookTitle>
    <b:RefOrder>20</b:RefOrder>
  </b:Source>
  <b:Source>
    <b:Tag>Mic144</b:Tag>
    <b:SourceType>InternetSite</b:SourceType>
    <b:Guid>{EBBDA261-CF5E-4F10-99E0-3E1D553D02E9}</b:Guid>
    <b:Title>Downloads Kinect for Windows</b:Title>
    <b:Author>
      <b:Author>
        <b:Corporate>Microsoft</b:Corporate>
      </b:Author>
    </b:Author>
    <b:ProductionCompany>Microsoft</b:ProductionCompany>
    <b:YearAccessed>2014</b:YearAccessed>
    <b:MonthAccessed>04</b:MonthAccessed>
    <b:DayAccessed>13</b:DayAccessed>
    <b:URL>http://www.microsoft.com/en-us/kinectforwindowsdev/Downloads.aspx</b:URL>
    <b:RefOrder>12</b:RefOrder>
  </b:Source>
  <b:Source>
    <b:Tag>Alde14</b:Tag>
    <b:SourceType>InternetSite</b:SourceType>
    <b:Guid>{8A7CD4FB-0C8F-4961-A2B0-BA3F9C7B547F}</b:Guid>
    <b:Author>
      <b:Author>
        <b:Corporate>Aldebaran Robotics</b:Corporate>
      </b:Author>
    </b:Author>
    <b:Title>Aldebaran Robotics</b:Title>
    <b:YearAccessed>2014</b:YearAccessed>
    <b:MonthAccessed>April</b:MonthAccessed>
    <b:DayAccessed>23</b:DayAccessed>
    <b:URL>www.aldebaran.com/en/robotics-company/history</b:URL>
    <b:RefOrder>16</b:RefOrder>
  </b:Source>
</b:Sources>
</file>

<file path=customXml/itemProps1.xml><?xml version="1.0" encoding="utf-8"?>
<ds:datastoreItem xmlns:ds="http://schemas.openxmlformats.org/officeDocument/2006/customXml" ds:itemID="{AD32B5A6-BDAA-486E-AEC3-F8E6AE73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6093</Words>
  <Characters>38392</Characters>
  <Application>Microsoft Office Word</Application>
  <DocSecurity>0</DocSecurity>
  <Lines>319</Lines>
  <Paragraphs>88</Paragraphs>
  <ScaleCrop>false</ScaleCrop>
  <HeadingPairs>
    <vt:vector size="2" baseType="variant">
      <vt:variant>
        <vt:lpstr>Titel</vt:lpstr>
      </vt:variant>
      <vt:variant>
        <vt:i4>1</vt:i4>
      </vt:variant>
    </vt:vector>
  </HeadingPairs>
  <TitlesOfParts>
    <vt:vector size="1" baseType="lpstr">
      <vt:lpstr>Studienarbeit Nao</vt:lpstr>
    </vt:vector>
  </TitlesOfParts>
  <Company/>
  <LinksUpToDate>false</LinksUpToDate>
  <CharactersWithSpaces>44397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Studienarbeit Nao</dc:title>
  <dc:creator/>
  <cp:lastModifiedBy>Dennis</cp:lastModifiedBy>
  <cp:revision>164</cp:revision>
  <cp:lastPrinted>2013-09-09T13:41:00Z</cp:lastPrinted>
  <dcterms:created xsi:type="dcterms:W3CDTF">2014-03-05T14:31:00Z</dcterms:created>
  <dcterms:modified xsi:type="dcterms:W3CDTF">2014-04-23T15:37:00Z</dcterms:modified>
</cp:coreProperties>
</file>